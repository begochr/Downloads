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40854" w14:textId="77777777" w:rsidR="00897787" w:rsidRPr="00BD62FB" w:rsidRDefault="00897787" w:rsidP="00897787">
      <w:pPr>
        <w:jc w:val="right"/>
      </w:pPr>
      <w:r w:rsidRPr="00BD62FB">
        <w:rPr>
          <w:b/>
          <w:bCs/>
        </w:rPr>
        <w:t xml:space="preserve">For Release </w:t>
      </w:r>
      <w:r>
        <w:rPr>
          <w:b/>
          <w:bCs/>
        </w:rPr>
        <w:t>11.00 a</w:t>
      </w:r>
      <w:r w:rsidRPr="00BD62FB">
        <w:rPr>
          <w:b/>
          <w:bCs/>
        </w:rPr>
        <w:t>.m. PDT</w:t>
      </w:r>
    </w:p>
    <w:p w14:paraId="7A606E88" w14:textId="58D7594E" w:rsidR="00897787" w:rsidRPr="00BD62FB" w:rsidRDefault="00277463" w:rsidP="00897787">
      <w:pPr>
        <w:pStyle w:val="NormalWeb"/>
        <w:spacing w:before="0" w:beforeAutospacing="0" w:after="0" w:afterAutospacing="0"/>
        <w:jc w:val="right"/>
        <w:rPr>
          <w:b/>
          <w:bCs/>
        </w:rPr>
      </w:pPr>
      <w:r>
        <w:rPr>
          <w:b/>
          <w:bCs/>
        </w:rPr>
        <w:t>March 10</w:t>
      </w:r>
      <w:r w:rsidR="00897787" w:rsidRPr="00BD62FB">
        <w:rPr>
          <w:b/>
          <w:bCs/>
        </w:rPr>
        <w:t>, 20</w:t>
      </w:r>
      <w:r w:rsidR="00897787">
        <w:rPr>
          <w:b/>
          <w:bCs/>
        </w:rPr>
        <w:t>2</w:t>
      </w:r>
      <w:r>
        <w:rPr>
          <w:b/>
          <w:bCs/>
        </w:rPr>
        <w:t>1</w:t>
      </w:r>
    </w:p>
    <w:p w14:paraId="607D4673" w14:textId="77777777" w:rsidR="00897787" w:rsidRPr="00D001D7" w:rsidRDefault="00897787" w:rsidP="00897787">
      <w:pPr>
        <w:spacing w:before="360"/>
        <w:jc w:val="center"/>
        <w:rPr>
          <w:b/>
          <w:bCs/>
          <w:sz w:val="28"/>
          <w:szCs w:val="28"/>
        </w:rPr>
      </w:pPr>
      <w:r>
        <w:rPr>
          <w:b/>
          <w:bCs/>
          <w:sz w:val="28"/>
          <w:szCs w:val="28"/>
        </w:rPr>
        <w:t>Aleson ITC</w:t>
      </w:r>
      <w:r w:rsidRPr="00D001D7">
        <w:rPr>
          <w:b/>
          <w:bCs/>
          <w:sz w:val="28"/>
          <w:szCs w:val="28"/>
        </w:rPr>
        <w:t xml:space="preserve"> </w:t>
      </w:r>
      <w:ins w:id="0" w:author="Richard Wingeier (JeffreyM Consulting LLC)" w:date="2020-10-07T09:02:00Z">
        <w:r w:rsidRPr="00837CFD">
          <w:rPr>
            <w:b/>
            <w:bCs/>
            <w:sz w:val="28"/>
            <w:szCs w:val="28"/>
          </w:rPr>
          <w:t xml:space="preserve">SQL Server Support </w:t>
        </w:r>
      </w:ins>
      <w:r w:rsidRPr="00D001D7">
        <w:rPr>
          <w:b/>
          <w:bCs/>
          <w:sz w:val="28"/>
          <w:szCs w:val="28"/>
        </w:rPr>
        <w:t xml:space="preserve">Now Available in the Microsoft Azure Marketplace </w:t>
      </w:r>
    </w:p>
    <w:p w14:paraId="41048B1C" w14:textId="77777777" w:rsidR="00897787" w:rsidRPr="00D001D7" w:rsidRDefault="00897787" w:rsidP="00897787">
      <w:pPr>
        <w:spacing w:after="240"/>
        <w:jc w:val="center"/>
        <w:rPr>
          <w:i/>
          <w:iCs/>
        </w:rPr>
      </w:pPr>
      <w:r w:rsidRPr="0CDAA5E2">
        <w:rPr>
          <w:i/>
          <w:iCs/>
        </w:rPr>
        <w:t xml:space="preserve">Microsoft Azure customers worldwide now gain access to </w:t>
      </w:r>
      <w:r>
        <w:rPr>
          <w:i/>
          <w:iCs/>
        </w:rPr>
        <w:t>SQL Server Support</w:t>
      </w:r>
      <w:r w:rsidRPr="0CDAA5E2">
        <w:rPr>
          <w:i/>
          <w:iCs/>
        </w:rPr>
        <w:t xml:space="preserve"> to take advantage of the scalability, reliability and agility of Azure to drive application development and shape business strategies. </w:t>
      </w:r>
    </w:p>
    <w:p w14:paraId="66598923" w14:textId="394835B2" w:rsidR="00897787" w:rsidRPr="00573970" w:rsidDel="00837CFD" w:rsidRDefault="00897787" w:rsidP="00897787">
      <w:pPr>
        <w:pStyle w:val="Sangra3detindependiente"/>
        <w:spacing w:before="120" w:line="480" w:lineRule="auto"/>
        <w:ind w:left="0" w:firstLine="720"/>
        <w:rPr>
          <w:del w:id="1" w:author="Richard Wingeier (JeffreyM Consulting LLC)" w:date="2020-10-07T09:05:00Z"/>
          <w:b/>
          <w:bCs/>
          <w:lang w:val="es-ES"/>
        </w:rPr>
      </w:pPr>
      <w:r w:rsidRPr="00573970">
        <w:rPr>
          <w:b/>
          <w:bCs/>
          <w:lang w:val="es-ES"/>
        </w:rPr>
        <w:t xml:space="preserve">Puerto de Sagunto, Valencia, Spain </w:t>
      </w:r>
      <w:bookmarkStart w:id="2" w:name="_Hlk52953998"/>
      <w:r w:rsidRPr="00573970">
        <w:rPr>
          <w:b/>
          <w:bCs/>
          <w:lang w:val="es-ES"/>
        </w:rPr>
        <w:t>—</w:t>
      </w:r>
      <w:bookmarkEnd w:id="2"/>
      <w:r w:rsidRPr="00573970">
        <w:rPr>
          <w:b/>
          <w:bCs/>
          <w:lang w:val="es-ES"/>
        </w:rPr>
        <w:t xml:space="preserve"> </w:t>
      </w:r>
      <w:r w:rsidR="00277463">
        <w:rPr>
          <w:b/>
          <w:bCs/>
          <w:lang w:val="es-ES"/>
        </w:rPr>
        <w:t>March 10</w:t>
      </w:r>
      <w:r w:rsidRPr="00573970">
        <w:rPr>
          <w:b/>
          <w:bCs/>
          <w:lang w:val="es-ES"/>
        </w:rPr>
        <w:t>, 202</w:t>
      </w:r>
      <w:r w:rsidR="00277463">
        <w:rPr>
          <w:b/>
          <w:bCs/>
          <w:lang w:val="es-ES"/>
        </w:rPr>
        <w:t>1</w:t>
      </w:r>
      <w:r w:rsidRPr="00573970">
        <w:rPr>
          <w:b/>
          <w:bCs/>
          <w:lang w:val="es-ES"/>
        </w:rPr>
        <w:t xml:space="preserve"> </w:t>
      </w:r>
      <w:ins w:id="3" w:author="Richard Wingeier (JeffreyM Consulting LLC)" w:date="2020-10-07T09:05:00Z">
        <w:r w:rsidRPr="00573970">
          <w:rPr>
            <w:b/>
            <w:bCs/>
            <w:lang w:val="es-ES"/>
          </w:rPr>
          <w:t>—</w:t>
        </w:r>
      </w:ins>
      <w:r w:rsidRPr="00573970">
        <w:rPr>
          <w:b/>
          <w:bCs/>
          <w:lang w:val="es-ES"/>
        </w:rPr>
        <w:t xml:space="preserve"> </w:t>
      </w:r>
    </w:p>
    <w:p w14:paraId="13EEE6FF" w14:textId="77777777" w:rsidR="00897787" w:rsidRDefault="00897787" w:rsidP="00897787">
      <w:pPr>
        <w:pStyle w:val="Sangra3detindependiente"/>
        <w:spacing w:before="120" w:line="480" w:lineRule="auto"/>
        <w:ind w:left="0" w:firstLine="720"/>
      </w:pPr>
      <w:r w:rsidRPr="003C5D0F">
        <w:rPr>
          <w:b/>
          <w:bCs/>
        </w:rPr>
        <w:t>Al</w:t>
      </w:r>
      <w:r>
        <w:rPr>
          <w:b/>
          <w:bCs/>
        </w:rPr>
        <w:t xml:space="preserve">eson ITC </w:t>
      </w:r>
      <w:r>
        <w:t xml:space="preserve"> today announced the availability of </w:t>
      </w:r>
      <w:commentRangeStart w:id="4"/>
      <w:ins w:id="5" w:author="Richard Wingeier (JeffreyM Consulting LLC)" w:date="2020-10-07T09:05:00Z">
        <w:r>
          <w:fldChar w:fldCharType="begin"/>
        </w:r>
        <w:r>
          <w:instrText xml:space="preserve"> HYPERLINK "https://azuremarketplace.microsoft.com/en-us/marketplace/apps/alesonitcsl.sqlserver_support?ocid=GTMRewards_PR_94a1" </w:instrText>
        </w:r>
        <w:r>
          <w:fldChar w:fldCharType="separate"/>
        </w:r>
        <w:r w:rsidRPr="00837CFD">
          <w:rPr>
            <w:rStyle w:val="Hipervnculo"/>
            <w:rPrChange w:id="6" w:author="Richard Wingeier (JeffreyM Consulting LLC)" w:date="2020-10-07T09:05:00Z">
              <w:rPr>
                <w:b/>
                <w:bCs/>
              </w:rPr>
            </w:rPrChange>
          </w:rPr>
          <w:t>SQL Server Support</w:t>
        </w:r>
        <w:r>
          <w:fldChar w:fldCharType="end"/>
        </w:r>
        <w:commentRangeEnd w:id="4"/>
        <w:r>
          <w:rPr>
            <w:rStyle w:val="Refdecomentario"/>
            <w:color w:val="auto"/>
          </w:rPr>
          <w:commentReference w:id="4"/>
        </w:r>
      </w:ins>
      <w:r>
        <w:t xml:space="preserve"> </w:t>
      </w:r>
      <w:r w:rsidRPr="4F2DB083">
        <w:rPr>
          <w:color w:val="auto"/>
          <w:lang w:val="en"/>
        </w:rPr>
        <w:t xml:space="preserve">in the Microsoft </w:t>
      </w:r>
      <w:del w:id="7" w:author="Richard Wingeier (JeffreyM Consulting LLC)" w:date="2020-10-07T09:04:00Z">
        <w:r w:rsidDel="00837CFD">
          <w:fldChar w:fldCharType="begin"/>
        </w:r>
        <w:r w:rsidDel="00837CFD">
          <w:delInstrText xml:space="preserve"> HYPERLINK "https://azure.microsoft.com/en-us/marketplace/" \h </w:delInstrText>
        </w:r>
        <w:r w:rsidDel="00837CFD">
          <w:fldChar w:fldCharType="separate"/>
        </w:r>
        <w:r w:rsidRPr="00837CFD" w:rsidDel="00837CFD">
          <w:rPr>
            <w:rPrChange w:id="8" w:author="Richard Wingeier (JeffreyM Consulting LLC)" w:date="2020-10-07T09:04:00Z">
              <w:rPr>
                <w:rStyle w:val="Hipervnculo"/>
                <w:lang w:val="en"/>
              </w:rPr>
            </w:rPrChange>
          </w:rPr>
          <w:delText>Azure Marketplace</w:delText>
        </w:r>
        <w:r w:rsidDel="00837CFD">
          <w:rPr>
            <w:rStyle w:val="Hipervnculo"/>
            <w:lang w:val="en"/>
          </w:rPr>
          <w:fldChar w:fldCharType="end"/>
        </w:r>
      </w:del>
      <w:ins w:id="9" w:author="Richard Wingeier (JeffreyM Consulting LLC)" w:date="2020-10-07T09:04:00Z">
        <w:r w:rsidRPr="00837CFD">
          <w:rPr>
            <w:rPrChange w:id="10" w:author="Richard Wingeier (JeffreyM Consulting LLC)" w:date="2020-10-07T09:04:00Z">
              <w:rPr>
                <w:rStyle w:val="Hipervnculo"/>
                <w:lang w:val="en"/>
              </w:rPr>
            </w:rPrChange>
          </w:rPr>
          <w:t>Azure Marketplace</w:t>
        </w:r>
      </w:ins>
      <w:r w:rsidRPr="4F2DB083">
        <w:rPr>
          <w:color w:val="auto"/>
          <w:lang w:val="en"/>
        </w:rPr>
        <w:t>, an online store providing applications and services for use on Azure.</w:t>
      </w:r>
      <w:r>
        <w:t xml:space="preserve"> </w:t>
      </w:r>
      <w:r w:rsidRPr="00837CFD">
        <w:rPr>
          <w:rPrChange w:id="11" w:author="Richard Wingeier (JeffreyM Consulting LLC)" w:date="2020-10-07T09:02:00Z">
            <w:rPr>
              <w:b/>
              <w:bCs/>
              <w:sz w:val="28"/>
              <w:szCs w:val="28"/>
            </w:rPr>
          </w:rPrChange>
        </w:rPr>
        <w:t>Aleson ITC</w:t>
      </w:r>
      <w:r>
        <w:t xml:space="preserve"> customers can now take advantage of the productive and trusted Azure cloud platform, with streamlined deployment and management.</w:t>
      </w:r>
    </w:p>
    <w:p w14:paraId="4F2091F6" w14:textId="77777777" w:rsidR="00897787" w:rsidRPr="00464FAF" w:rsidRDefault="00897787">
      <w:pPr>
        <w:pStyle w:val="Sangra3detindependiente"/>
        <w:spacing w:line="480" w:lineRule="auto"/>
        <w:ind w:firstLine="720"/>
        <w:rPr>
          <w:rPrChange w:id="12" w:author="Richard Wingeier (JeffreyM Consulting LLC)" w:date="2020-10-07T09:06:00Z">
            <w:rPr>
              <w:b/>
              <w:bCs/>
            </w:rPr>
          </w:rPrChange>
        </w:rPr>
        <w:pPrChange w:id="13" w:author="Richard Wingeier (JeffreyM Consulting LLC)" w:date="2020-10-07T09:06:00Z">
          <w:pPr>
            <w:pStyle w:val="Sangra3detindependiente"/>
            <w:spacing w:line="480" w:lineRule="auto"/>
          </w:pPr>
        </w:pPrChange>
      </w:pPr>
      <w:r w:rsidRPr="00464FAF">
        <w:rPr>
          <w:rPrChange w:id="14" w:author="Richard Wingeier (JeffreyM Consulting LLC)" w:date="2020-10-07T09:06:00Z">
            <w:rPr>
              <w:b/>
              <w:bCs/>
            </w:rPr>
          </w:rPrChange>
        </w:rPr>
        <w:t xml:space="preserve">Aleson ITC is a technology consultancy </w:t>
      </w:r>
      <w:proofErr w:type="spellStart"/>
      <w:r w:rsidRPr="00464FAF">
        <w:rPr>
          <w:rPrChange w:id="15" w:author="Richard Wingeier (JeffreyM Consulting LLC)" w:date="2020-10-07T09:06:00Z">
            <w:rPr>
              <w:b/>
              <w:bCs/>
            </w:rPr>
          </w:rPrChange>
        </w:rPr>
        <w:t>specialising</w:t>
      </w:r>
      <w:proofErr w:type="spellEnd"/>
      <w:r w:rsidRPr="00464FAF">
        <w:rPr>
          <w:rPrChange w:id="16" w:author="Richard Wingeier (JeffreyM Consulting LLC)" w:date="2020-10-07T09:06:00Z">
            <w:rPr>
              <w:b/>
              <w:bCs/>
            </w:rPr>
          </w:rPrChange>
        </w:rPr>
        <w:t xml:space="preserve"> in Microsoft-developed systems and solutions. Our database management experts are highly qualified and use their experience with automation to support client companies and solve their technological challenges. Since 2006, we have offered a trustworthy and results-oriented service, guiding our clients from initial consultations through to day-to-day operations.</w:t>
      </w:r>
    </w:p>
    <w:p w14:paraId="2F8C7597" w14:textId="77777777" w:rsidR="00897787" w:rsidRPr="00464FAF" w:rsidDel="00464FAF" w:rsidRDefault="00897787">
      <w:pPr>
        <w:pStyle w:val="Sangra3detindependiente"/>
        <w:spacing w:line="480" w:lineRule="auto"/>
        <w:ind w:firstLine="720"/>
        <w:rPr>
          <w:del w:id="17" w:author="Richard Wingeier (JeffreyM Consulting LLC)" w:date="2020-10-07T09:08:00Z"/>
          <w:rPrChange w:id="18" w:author="Richard Wingeier (JeffreyM Consulting LLC)" w:date="2020-10-07T09:06:00Z">
            <w:rPr>
              <w:del w:id="19" w:author="Richard Wingeier (JeffreyM Consulting LLC)" w:date="2020-10-07T09:08:00Z"/>
              <w:b/>
              <w:bCs/>
            </w:rPr>
          </w:rPrChange>
        </w:rPr>
        <w:pPrChange w:id="20" w:author="Richard Wingeier (JeffreyM Consulting LLC)" w:date="2020-10-07T09:06:00Z">
          <w:pPr>
            <w:pStyle w:val="Sangra3detindependiente"/>
            <w:spacing w:line="480" w:lineRule="auto"/>
          </w:pPr>
        </w:pPrChange>
      </w:pPr>
      <w:del w:id="21" w:author="Richard Wingeier (JeffreyM Consulting LLC)" w:date="2020-10-07T09:08:00Z">
        <w:r w:rsidRPr="00464FAF" w:rsidDel="00464FAF">
          <w:rPr>
            <w:rPrChange w:id="22" w:author="Richard Wingeier (JeffreyM Consulting LLC)" w:date="2020-10-07T09:06:00Z">
              <w:rPr>
                <w:b/>
                <w:bCs/>
              </w:rPr>
            </w:rPrChange>
          </w:rPr>
          <w:delText>The goals marked can only be achieved by generating trust through our work and dedication. As a strategic value and recognition to the team, allows for personal growth and Professional, and a commitment beyond the daily work.</w:delText>
        </w:r>
      </w:del>
    </w:p>
    <w:p w14:paraId="3A87F8EC" w14:textId="77777777" w:rsidR="00897787" w:rsidRPr="00464FAF" w:rsidDel="00464FAF" w:rsidRDefault="00897787" w:rsidP="00897787">
      <w:pPr>
        <w:pStyle w:val="Sangra3detindependiente"/>
        <w:spacing w:line="480" w:lineRule="auto"/>
        <w:ind w:left="0"/>
        <w:rPr>
          <w:del w:id="23" w:author="Richard Wingeier (JeffreyM Consulting LLC)" w:date="2020-10-07T09:07:00Z"/>
          <w:rPrChange w:id="24" w:author="Richard Wingeier (JeffreyM Consulting LLC)" w:date="2020-10-07T09:07:00Z">
            <w:rPr>
              <w:del w:id="25" w:author="Richard Wingeier (JeffreyM Consulting LLC)" w:date="2020-10-07T09:07:00Z"/>
              <w:b/>
              <w:bCs/>
            </w:rPr>
          </w:rPrChange>
        </w:rPr>
      </w:pPr>
      <w:del w:id="26" w:author="Richard Wingeier (JeffreyM Consulting LLC)" w:date="2020-10-07T09:07:00Z">
        <w:r w:rsidRPr="00464FAF" w:rsidDel="00464FAF">
          <w:rPr>
            <w:rPrChange w:id="27" w:author="Richard Wingeier (JeffreyM Consulting LLC)" w:date="2020-10-07T09:07:00Z">
              <w:rPr>
                <w:b/>
                <w:bCs/>
              </w:rPr>
            </w:rPrChange>
          </w:rPr>
          <w:delText>Our added value is mainly focused on the specialization and certification of the Team, we are experts in databases as well as in the confidence generated in our customers.</w:delText>
        </w:r>
      </w:del>
    </w:p>
    <w:p w14:paraId="0D655220" w14:textId="77777777" w:rsidR="00897787" w:rsidRPr="00464FAF" w:rsidDel="00464FAF" w:rsidRDefault="00897787" w:rsidP="00897787">
      <w:pPr>
        <w:pStyle w:val="Sangra3detindependiente"/>
        <w:spacing w:line="480" w:lineRule="auto"/>
        <w:ind w:left="0"/>
        <w:rPr>
          <w:del w:id="28" w:author="Richard Wingeier (JeffreyM Consulting LLC)" w:date="2020-10-07T09:07:00Z"/>
          <w:rPrChange w:id="29" w:author="Richard Wingeier (JeffreyM Consulting LLC)" w:date="2020-10-07T09:07:00Z">
            <w:rPr>
              <w:del w:id="30" w:author="Richard Wingeier (JeffreyM Consulting LLC)" w:date="2020-10-07T09:07:00Z"/>
              <w:b/>
              <w:bCs/>
            </w:rPr>
          </w:rPrChange>
        </w:rPr>
      </w:pPr>
    </w:p>
    <w:p w14:paraId="030C47AE" w14:textId="77777777" w:rsidR="00897787" w:rsidRPr="00464FAF" w:rsidRDefault="00897787">
      <w:pPr>
        <w:pStyle w:val="Sangra3detindependiente"/>
        <w:spacing w:line="480" w:lineRule="auto"/>
        <w:ind w:firstLine="720"/>
        <w:rPr>
          <w:rPrChange w:id="31" w:author="Richard Wingeier (JeffreyM Consulting LLC)" w:date="2020-10-07T09:07:00Z">
            <w:rPr>
              <w:b/>
              <w:bCs/>
            </w:rPr>
          </w:rPrChange>
        </w:rPr>
        <w:pPrChange w:id="32" w:author="Richard Wingeier (JeffreyM Consulting LLC)" w:date="2020-10-07T09:07:00Z">
          <w:pPr>
            <w:pStyle w:val="Sangra3detindependiente"/>
            <w:spacing w:line="480" w:lineRule="auto"/>
          </w:pPr>
        </w:pPrChange>
      </w:pPr>
      <w:r w:rsidRPr="00464FAF">
        <w:rPr>
          <w:rPrChange w:id="33" w:author="Richard Wingeier (JeffreyM Consulting LLC)" w:date="2020-10-07T09:07:00Z">
            <w:rPr>
              <w:b/>
              <w:bCs/>
            </w:rPr>
          </w:rPrChange>
        </w:rPr>
        <w:t>Our services are closely linked to Microsoft's strategy, they are mainly:</w:t>
      </w:r>
    </w:p>
    <w:p w14:paraId="09269E94" w14:textId="77777777" w:rsidR="00897787" w:rsidRPr="00464FAF" w:rsidRDefault="00897787" w:rsidP="00897787">
      <w:pPr>
        <w:pStyle w:val="Sangra3detindependiente"/>
        <w:numPr>
          <w:ilvl w:val="0"/>
          <w:numId w:val="1"/>
        </w:numPr>
        <w:spacing w:line="480" w:lineRule="auto"/>
        <w:rPr>
          <w:rPrChange w:id="34" w:author="Richard Wingeier (JeffreyM Consulting LLC)" w:date="2020-10-07T09:07:00Z">
            <w:rPr>
              <w:b/>
              <w:bCs/>
            </w:rPr>
          </w:rPrChange>
        </w:rPr>
      </w:pPr>
      <w:r w:rsidRPr="00464FAF">
        <w:rPr>
          <w:rPrChange w:id="35" w:author="Richard Wingeier (JeffreyM Consulting LLC)" w:date="2020-10-07T09:07:00Z">
            <w:rPr>
              <w:b/>
              <w:bCs/>
            </w:rPr>
          </w:rPrChange>
        </w:rPr>
        <w:t>SQL Server Health Check and Support</w:t>
      </w:r>
    </w:p>
    <w:p w14:paraId="299E485F" w14:textId="77777777" w:rsidR="00897787" w:rsidRPr="00464FAF" w:rsidRDefault="00897787" w:rsidP="00897787">
      <w:pPr>
        <w:pStyle w:val="Sangra3detindependiente"/>
        <w:numPr>
          <w:ilvl w:val="0"/>
          <w:numId w:val="1"/>
        </w:numPr>
        <w:spacing w:line="480" w:lineRule="auto"/>
        <w:rPr>
          <w:rPrChange w:id="36" w:author="Richard Wingeier (JeffreyM Consulting LLC)" w:date="2020-10-07T09:07:00Z">
            <w:rPr>
              <w:b/>
              <w:bCs/>
            </w:rPr>
          </w:rPrChange>
        </w:rPr>
      </w:pPr>
      <w:r w:rsidRPr="00464FAF">
        <w:rPr>
          <w:rPrChange w:id="37" w:author="Richard Wingeier (JeffreyM Consulting LLC)" w:date="2020-10-07T09:07:00Z">
            <w:rPr>
              <w:b/>
              <w:bCs/>
            </w:rPr>
          </w:rPrChange>
        </w:rPr>
        <w:t>Data Analytics Solutions</w:t>
      </w:r>
    </w:p>
    <w:p w14:paraId="384B1C40" w14:textId="77777777" w:rsidR="00897787" w:rsidRPr="00464FAF" w:rsidRDefault="00897787" w:rsidP="00897787">
      <w:pPr>
        <w:pStyle w:val="Sangra3detindependiente"/>
        <w:numPr>
          <w:ilvl w:val="0"/>
          <w:numId w:val="1"/>
        </w:numPr>
        <w:spacing w:line="480" w:lineRule="auto"/>
        <w:rPr>
          <w:rPrChange w:id="38" w:author="Richard Wingeier (JeffreyM Consulting LLC)" w:date="2020-10-07T09:07:00Z">
            <w:rPr>
              <w:b/>
              <w:bCs/>
            </w:rPr>
          </w:rPrChange>
        </w:rPr>
      </w:pPr>
      <w:r w:rsidRPr="00464FAF">
        <w:rPr>
          <w:rPrChange w:id="39" w:author="Richard Wingeier (JeffreyM Consulting LLC)" w:date="2020-10-07T09:07:00Z">
            <w:rPr>
              <w:b/>
              <w:bCs/>
            </w:rPr>
          </w:rPrChange>
        </w:rPr>
        <w:t>Cloud Migration</w:t>
      </w:r>
    </w:p>
    <w:p w14:paraId="3487933D" w14:textId="77777777" w:rsidR="00897787" w:rsidRPr="00464FAF" w:rsidRDefault="00897787" w:rsidP="00897787">
      <w:pPr>
        <w:pStyle w:val="Sangra3detindependiente"/>
        <w:numPr>
          <w:ilvl w:val="0"/>
          <w:numId w:val="1"/>
        </w:numPr>
        <w:spacing w:line="480" w:lineRule="auto"/>
        <w:rPr>
          <w:rPrChange w:id="40" w:author="Richard Wingeier (JeffreyM Consulting LLC)" w:date="2020-10-07T09:07:00Z">
            <w:rPr>
              <w:b/>
              <w:bCs/>
            </w:rPr>
          </w:rPrChange>
        </w:rPr>
      </w:pPr>
      <w:r w:rsidRPr="00464FAF">
        <w:rPr>
          <w:rPrChange w:id="41" w:author="Richard Wingeier (JeffreyM Consulting LLC)" w:date="2020-10-07T09:07:00Z">
            <w:rPr>
              <w:b/>
              <w:bCs/>
            </w:rPr>
          </w:rPrChange>
        </w:rPr>
        <w:t>Business Continuity</w:t>
      </w:r>
    </w:p>
    <w:p w14:paraId="50284DFF" w14:textId="77777777" w:rsidR="00897787" w:rsidRPr="00464FAF" w:rsidRDefault="00897787" w:rsidP="00897787">
      <w:pPr>
        <w:pStyle w:val="Sangra3detindependiente"/>
        <w:numPr>
          <w:ilvl w:val="0"/>
          <w:numId w:val="1"/>
        </w:numPr>
        <w:spacing w:line="480" w:lineRule="auto"/>
        <w:rPr>
          <w:rPrChange w:id="42" w:author="Richard Wingeier (JeffreyM Consulting LLC)" w:date="2020-10-07T09:07:00Z">
            <w:rPr>
              <w:b/>
              <w:bCs/>
            </w:rPr>
          </w:rPrChange>
        </w:rPr>
      </w:pPr>
      <w:r w:rsidRPr="00464FAF">
        <w:rPr>
          <w:rPrChange w:id="43" w:author="Richard Wingeier (JeffreyM Consulting LLC)" w:date="2020-10-07T09:07:00Z">
            <w:rPr>
              <w:b/>
              <w:bCs/>
            </w:rPr>
          </w:rPrChange>
        </w:rPr>
        <w:t>Remote Work</w:t>
      </w:r>
    </w:p>
    <w:p w14:paraId="35450A60" w14:textId="77777777" w:rsidR="00897787" w:rsidRPr="00464FAF" w:rsidRDefault="00897787" w:rsidP="00897787">
      <w:pPr>
        <w:pStyle w:val="Sangra3detindependiente"/>
        <w:numPr>
          <w:ilvl w:val="0"/>
          <w:numId w:val="1"/>
        </w:numPr>
        <w:spacing w:line="480" w:lineRule="auto"/>
        <w:rPr>
          <w:rPrChange w:id="44" w:author="Richard Wingeier (JeffreyM Consulting LLC)" w:date="2020-10-07T09:07:00Z">
            <w:rPr>
              <w:b/>
              <w:bCs/>
            </w:rPr>
          </w:rPrChange>
        </w:rPr>
      </w:pPr>
      <w:r w:rsidRPr="00464FAF">
        <w:rPr>
          <w:rPrChange w:id="45" w:author="Richard Wingeier (JeffreyM Consulting LLC)" w:date="2020-10-07T09:07:00Z">
            <w:rPr>
              <w:b/>
              <w:bCs/>
            </w:rPr>
          </w:rPrChange>
        </w:rPr>
        <w:t>Security</w:t>
      </w:r>
    </w:p>
    <w:p w14:paraId="34ABDD71" w14:textId="77777777" w:rsidR="00897787" w:rsidRPr="00464FAF" w:rsidRDefault="00897787">
      <w:pPr>
        <w:pStyle w:val="Sangra3detindependiente"/>
        <w:spacing w:line="480" w:lineRule="auto"/>
        <w:ind w:firstLine="720"/>
        <w:rPr>
          <w:szCs w:val="24"/>
          <w:shd w:val="clear" w:color="auto" w:fill="FFFFFF"/>
          <w:rPrChange w:id="46" w:author="Richard Wingeier (JeffreyM Consulting LLC)" w:date="2020-10-07T09:07:00Z">
            <w:rPr>
              <w:b/>
              <w:bCs/>
              <w:szCs w:val="24"/>
              <w:shd w:val="clear" w:color="auto" w:fill="FFFFFF"/>
            </w:rPr>
          </w:rPrChange>
        </w:rPr>
        <w:pPrChange w:id="47" w:author="Richard Wingeier (JeffreyM Consulting LLC)" w:date="2020-10-07T09:07:00Z">
          <w:pPr>
            <w:pStyle w:val="Sangra3detindependiente"/>
            <w:spacing w:line="480" w:lineRule="auto"/>
          </w:pPr>
        </w:pPrChange>
      </w:pPr>
      <w:del w:id="48" w:author="Richard Wingeier (JeffreyM Consulting LLC)" w:date="2020-10-07T09:13:00Z">
        <w:r w:rsidRPr="00464FAF" w:rsidDel="00425475">
          <w:rPr>
            <w:szCs w:val="24"/>
            <w:shd w:val="clear" w:color="auto" w:fill="FFFFFF"/>
            <w:rPrChange w:id="49" w:author="Richard Wingeier (JeffreyM Consulting LLC)" w:date="2020-10-07T09:07:00Z">
              <w:rPr>
                <w:b/>
                <w:bCs/>
                <w:szCs w:val="24"/>
                <w:shd w:val="clear" w:color="auto" w:fill="FFFFFF"/>
              </w:rPr>
            </w:rPrChange>
          </w:rPr>
          <w:delText xml:space="preserve">This </w:delText>
        </w:r>
      </w:del>
      <w:ins w:id="50" w:author="Richard Wingeier (JeffreyM Consulting LLC)" w:date="2020-10-07T09:13:00Z">
        <w:r>
          <w:rPr>
            <w:szCs w:val="24"/>
            <w:shd w:val="clear" w:color="auto" w:fill="FFFFFF"/>
          </w:rPr>
          <w:t>Our SQL Server Support</w:t>
        </w:r>
        <w:r w:rsidRPr="00464FAF">
          <w:rPr>
            <w:szCs w:val="24"/>
            <w:shd w:val="clear" w:color="auto" w:fill="FFFFFF"/>
            <w:rPrChange w:id="51" w:author="Richard Wingeier (JeffreyM Consulting LLC)" w:date="2020-10-07T09:07:00Z">
              <w:rPr>
                <w:b/>
                <w:bCs/>
                <w:szCs w:val="24"/>
                <w:shd w:val="clear" w:color="auto" w:fill="FFFFFF"/>
              </w:rPr>
            </w:rPrChange>
          </w:rPr>
          <w:t xml:space="preserve"> </w:t>
        </w:r>
      </w:ins>
      <w:r w:rsidRPr="00464FAF">
        <w:rPr>
          <w:szCs w:val="24"/>
          <w:shd w:val="clear" w:color="auto" w:fill="FFFFFF"/>
          <w:rPrChange w:id="52" w:author="Richard Wingeier (JeffreyM Consulting LLC)" w:date="2020-10-07T09:07:00Z">
            <w:rPr>
              <w:b/>
              <w:bCs/>
              <w:szCs w:val="24"/>
              <w:shd w:val="clear" w:color="auto" w:fill="FFFFFF"/>
            </w:rPr>
          </w:rPrChange>
        </w:rPr>
        <w:t xml:space="preserve">service </w:t>
      </w:r>
      <w:del w:id="53" w:author="Richard Wingeier (JeffreyM Consulting LLC)" w:date="2020-10-07T09:13:00Z">
        <w:r w:rsidRPr="00464FAF" w:rsidDel="00425475">
          <w:rPr>
            <w:szCs w:val="24"/>
            <w:shd w:val="clear" w:color="auto" w:fill="FFFFFF"/>
            <w:rPrChange w:id="54" w:author="Richard Wingeier (JeffreyM Consulting LLC)" w:date="2020-10-07T09:07:00Z">
              <w:rPr>
                <w:b/>
                <w:bCs/>
                <w:szCs w:val="24"/>
                <w:shd w:val="clear" w:color="auto" w:fill="FFFFFF"/>
              </w:rPr>
            </w:rPrChange>
          </w:rPr>
          <w:delText>makes special focus in those</w:delText>
        </w:r>
      </w:del>
      <w:ins w:id="55" w:author="Richard Wingeier (JeffreyM Consulting LLC)" w:date="2020-10-07T09:13:00Z">
        <w:r>
          <w:rPr>
            <w:szCs w:val="24"/>
            <w:shd w:val="clear" w:color="auto" w:fill="FFFFFF"/>
          </w:rPr>
          <w:t>focuses on</w:t>
        </w:r>
      </w:ins>
      <w:r w:rsidRPr="00464FAF">
        <w:rPr>
          <w:szCs w:val="24"/>
          <w:shd w:val="clear" w:color="auto" w:fill="FFFFFF"/>
          <w:rPrChange w:id="56" w:author="Richard Wingeier (JeffreyM Consulting LLC)" w:date="2020-10-07T09:07:00Z">
            <w:rPr>
              <w:b/>
              <w:bCs/>
              <w:szCs w:val="24"/>
              <w:shd w:val="clear" w:color="auto" w:fill="FFFFFF"/>
            </w:rPr>
          </w:rPrChange>
        </w:rPr>
        <w:t xml:space="preserve"> database systems migrated </w:t>
      </w:r>
      <w:del w:id="57" w:author="Richard Wingeier (JeffreyM Consulting LLC)" w:date="2020-10-07T09:13:00Z">
        <w:r w:rsidRPr="00464FAF" w:rsidDel="00425475">
          <w:rPr>
            <w:szCs w:val="24"/>
            <w:shd w:val="clear" w:color="auto" w:fill="FFFFFF"/>
            <w:rPrChange w:id="58" w:author="Richard Wingeier (JeffreyM Consulting LLC)" w:date="2020-10-07T09:07:00Z">
              <w:rPr>
                <w:b/>
                <w:bCs/>
                <w:szCs w:val="24"/>
                <w:shd w:val="clear" w:color="auto" w:fill="FFFFFF"/>
              </w:rPr>
            </w:rPrChange>
          </w:rPr>
          <w:delText xml:space="preserve">form </w:delText>
        </w:r>
      </w:del>
      <w:ins w:id="59" w:author="Richard Wingeier (JeffreyM Consulting LLC)" w:date="2020-10-07T09:13:00Z">
        <w:r w:rsidRPr="00464FAF">
          <w:rPr>
            <w:szCs w:val="24"/>
            <w:shd w:val="clear" w:color="auto" w:fill="FFFFFF"/>
            <w:rPrChange w:id="60" w:author="Richard Wingeier (JeffreyM Consulting LLC)" w:date="2020-10-07T09:07:00Z">
              <w:rPr>
                <w:b/>
                <w:bCs/>
                <w:szCs w:val="24"/>
                <w:shd w:val="clear" w:color="auto" w:fill="FFFFFF"/>
              </w:rPr>
            </w:rPrChange>
          </w:rPr>
          <w:t>f</w:t>
        </w:r>
        <w:r>
          <w:rPr>
            <w:szCs w:val="24"/>
            <w:shd w:val="clear" w:color="auto" w:fill="FFFFFF"/>
          </w:rPr>
          <w:t>ro</w:t>
        </w:r>
        <w:r w:rsidRPr="00464FAF">
          <w:rPr>
            <w:szCs w:val="24"/>
            <w:shd w:val="clear" w:color="auto" w:fill="FFFFFF"/>
            <w:rPrChange w:id="61" w:author="Richard Wingeier (JeffreyM Consulting LLC)" w:date="2020-10-07T09:07:00Z">
              <w:rPr>
                <w:b/>
                <w:bCs/>
                <w:szCs w:val="24"/>
                <w:shd w:val="clear" w:color="auto" w:fill="FFFFFF"/>
              </w:rPr>
            </w:rPrChange>
          </w:rPr>
          <w:t xml:space="preserve">m </w:t>
        </w:r>
      </w:ins>
      <w:r w:rsidRPr="00464FAF">
        <w:rPr>
          <w:szCs w:val="24"/>
          <w:shd w:val="clear" w:color="auto" w:fill="FFFFFF"/>
          <w:rPrChange w:id="62" w:author="Richard Wingeier (JeffreyM Consulting LLC)" w:date="2020-10-07T09:07:00Z">
            <w:rPr>
              <w:b/>
              <w:bCs/>
              <w:szCs w:val="24"/>
              <w:shd w:val="clear" w:color="auto" w:fill="FFFFFF"/>
            </w:rPr>
          </w:rPrChange>
        </w:rPr>
        <w:t>on</w:t>
      </w:r>
      <w:ins w:id="63" w:author="Richard Wingeier (JeffreyM Consulting LLC)" w:date="2020-10-07T09:13:00Z">
        <w:r>
          <w:rPr>
            <w:szCs w:val="24"/>
            <w:shd w:val="clear" w:color="auto" w:fill="FFFFFF"/>
          </w:rPr>
          <w:t>-</w:t>
        </w:r>
      </w:ins>
      <w:del w:id="64" w:author="Richard Wingeier (JeffreyM Consulting LLC)" w:date="2020-10-07T09:13:00Z">
        <w:r w:rsidRPr="00464FAF" w:rsidDel="00425475">
          <w:rPr>
            <w:szCs w:val="24"/>
            <w:shd w:val="clear" w:color="auto" w:fill="FFFFFF"/>
            <w:rPrChange w:id="65" w:author="Richard Wingeier (JeffreyM Consulting LLC)" w:date="2020-10-07T09:07:00Z">
              <w:rPr>
                <w:b/>
                <w:bCs/>
                <w:szCs w:val="24"/>
                <w:shd w:val="clear" w:color="auto" w:fill="FFFFFF"/>
              </w:rPr>
            </w:rPrChange>
          </w:rPr>
          <w:delText xml:space="preserve"> </w:delText>
        </w:r>
      </w:del>
      <w:r w:rsidRPr="00464FAF">
        <w:rPr>
          <w:szCs w:val="24"/>
          <w:shd w:val="clear" w:color="auto" w:fill="FFFFFF"/>
          <w:rPrChange w:id="66" w:author="Richard Wingeier (JeffreyM Consulting LLC)" w:date="2020-10-07T09:07:00Z">
            <w:rPr>
              <w:b/>
              <w:bCs/>
              <w:szCs w:val="24"/>
              <w:shd w:val="clear" w:color="auto" w:fill="FFFFFF"/>
            </w:rPr>
          </w:rPrChange>
        </w:rPr>
        <w:t>premises environment</w:t>
      </w:r>
      <w:ins w:id="67" w:author="Richard Wingeier (JeffreyM Consulting LLC)" w:date="2020-10-07T09:13:00Z">
        <w:r>
          <w:rPr>
            <w:szCs w:val="24"/>
            <w:shd w:val="clear" w:color="auto" w:fill="FFFFFF"/>
          </w:rPr>
          <w:t>s</w:t>
        </w:r>
      </w:ins>
      <w:r w:rsidRPr="00464FAF">
        <w:rPr>
          <w:szCs w:val="24"/>
          <w:shd w:val="clear" w:color="auto" w:fill="FFFFFF"/>
          <w:rPrChange w:id="68" w:author="Richard Wingeier (JeffreyM Consulting LLC)" w:date="2020-10-07T09:07:00Z">
            <w:rPr>
              <w:b/>
              <w:bCs/>
              <w:szCs w:val="24"/>
              <w:shd w:val="clear" w:color="auto" w:fill="FFFFFF"/>
            </w:rPr>
          </w:rPrChange>
        </w:rPr>
        <w:t xml:space="preserve"> with a target in Azure, like </w:t>
      </w:r>
      <w:del w:id="69" w:author="Richard Wingeier (JeffreyM Consulting LLC)" w:date="2020-10-07T09:14:00Z">
        <w:r w:rsidRPr="00464FAF" w:rsidDel="00425475">
          <w:rPr>
            <w:szCs w:val="24"/>
            <w:shd w:val="clear" w:color="auto" w:fill="FFFFFF"/>
            <w:rPrChange w:id="70" w:author="Richard Wingeier (JeffreyM Consulting LLC)" w:date="2020-10-07T09:07:00Z">
              <w:rPr>
                <w:b/>
                <w:bCs/>
                <w:szCs w:val="24"/>
                <w:shd w:val="clear" w:color="auto" w:fill="FFFFFF"/>
              </w:rPr>
            </w:rPrChange>
          </w:rPr>
          <w:delText>V</w:delText>
        </w:r>
      </w:del>
      <w:ins w:id="71" w:author="Richard Wingeier (JeffreyM Consulting LLC)" w:date="2020-10-07T09:14:00Z">
        <w:r>
          <w:rPr>
            <w:szCs w:val="24"/>
            <w:shd w:val="clear" w:color="auto" w:fill="FFFFFF"/>
          </w:rPr>
          <w:t>v</w:t>
        </w:r>
      </w:ins>
      <w:r w:rsidRPr="00464FAF">
        <w:rPr>
          <w:szCs w:val="24"/>
          <w:shd w:val="clear" w:color="auto" w:fill="FFFFFF"/>
          <w:rPrChange w:id="72" w:author="Richard Wingeier (JeffreyM Consulting LLC)" w:date="2020-10-07T09:07:00Z">
            <w:rPr>
              <w:b/>
              <w:bCs/>
              <w:szCs w:val="24"/>
              <w:shd w:val="clear" w:color="auto" w:fill="FFFFFF"/>
            </w:rPr>
          </w:rPrChange>
        </w:rPr>
        <w:t xml:space="preserve">irtual </w:t>
      </w:r>
      <w:del w:id="73" w:author="Richard Wingeier (JeffreyM Consulting LLC)" w:date="2020-10-07T09:14:00Z">
        <w:r w:rsidRPr="00464FAF" w:rsidDel="00425475">
          <w:rPr>
            <w:szCs w:val="24"/>
            <w:shd w:val="clear" w:color="auto" w:fill="FFFFFF"/>
            <w:rPrChange w:id="74" w:author="Richard Wingeier (JeffreyM Consulting LLC)" w:date="2020-10-07T09:07:00Z">
              <w:rPr>
                <w:b/>
                <w:bCs/>
                <w:szCs w:val="24"/>
                <w:shd w:val="clear" w:color="auto" w:fill="FFFFFF"/>
              </w:rPr>
            </w:rPrChange>
          </w:rPr>
          <w:delText>M</w:delText>
        </w:r>
      </w:del>
      <w:ins w:id="75" w:author="Richard Wingeier (JeffreyM Consulting LLC)" w:date="2020-10-07T09:14:00Z">
        <w:r>
          <w:rPr>
            <w:szCs w:val="24"/>
            <w:shd w:val="clear" w:color="auto" w:fill="FFFFFF"/>
          </w:rPr>
          <w:t>m</w:t>
        </w:r>
      </w:ins>
      <w:r w:rsidRPr="00464FAF">
        <w:rPr>
          <w:szCs w:val="24"/>
          <w:shd w:val="clear" w:color="auto" w:fill="FFFFFF"/>
          <w:rPrChange w:id="76" w:author="Richard Wingeier (JeffreyM Consulting LLC)" w:date="2020-10-07T09:07:00Z">
            <w:rPr>
              <w:b/>
              <w:bCs/>
              <w:szCs w:val="24"/>
              <w:shd w:val="clear" w:color="auto" w:fill="FFFFFF"/>
            </w:rPr>
          </w:rPrChange>
        </w:rPr>
        <w:t xml:space="preserve">achines, </w:t>
      </w:r>
      <w:r w:rsidRPr="00464FAF">
        <w:rPr>
          <w:szCs w:val="24"/>
          <w:shd w:val="clear" w:color="auto" w:fill="FFFFFF"/>
          <w:rPrChange w:id="77" w:author="Richard Wingeier (JeffreyM Consulting LLC)" w:date="2020-10-07T09:07:00Z">
            <w:rPr>
              <w:b/>
              <w:bCs/>
              <w:szCs w:val="24"/>
              <w:shd w:val="clear" w:color="auto" w:fill="FFFFFF"/>
            </w:rPr>
          </w:rPrChange>
        </w:rPr>
        <w:lastRenderedPageBreak/>
        <w:t>Azure SQL Database, SQL Managed Instance,</w:t>
      </w:r>
      <w:ins w:id="78" w:author="Richard Wingeier (JeffreyM Consulting LLC)" w:date="2020-10-07T09:14:00Z">
        <w:r>
          <w:rPr>
            <w:szCs w:val="24"/>
            <w:shd w:val="clear" w:color="auto" w:fill="FFFFFF"/>
          </w:rPr>
          <w:t xml:space="preserve"> and so on. </w:t>
        </w:r>
      </w:ins>
      <w:del w:id="79" w:author="Richard Wingeier (JeffreyM Consulting LLC)" w:date="2020-10-07T09:14:00Z">
        <w:r w:rsidRPr="00464FAF" w:rsidDel="00425475">
          <w:rPr>
            <w:szCs w:val="24"/>
            <w:shd w:val="clear" w:color="auto" w:fill="FFFFFF"/>
            <w:rPrChange w:id="80" w:author="Richard Wingeier (JeffreyM Consulting LLC)" w:date="2020-10-07T09:07:00Z">
              <w:rPr>
                <w:b/>
                <w:bCs/>
                <w:szCs w:val="24"/>
                <w:shd w:val="clear" w:color="auto" w:fill="FFFFFF"/>
              </w:rPr>
            </w:rPrChange>
          </w:rPr>
          <w:delText xml:space="preserve"> … But not only focused in performance, o</w:delText>
        </w:r>
      </w:del>
      <w:ins w:id="81" w:author="Richard Wingeier (JeffreyM Consulting LLC)" w:date="2020-10-07T09:14:00Z">
        <w:r>
          <w:rPr>
            <w:szCs w:val="24"/>
            <w:shd w:val="clear" w:color="auto" w:fill="FFFFFF"/>
          </w:rPr>
          <w:t>O</w:t>
        </w:r>
      </w:ins>
      <w:r w:rsidRPr="00464FAF">
        <w:rPr>
          <w:szCs w:val="24"/>
          <w:shd w:val="clear" w:color="auto" w:fill="FFFFFF"/>
          <w:rPrChange w:id="82" w:author="Richard Wingeier (JeffreyM Consulting LLC)" w:date="2020-10-07T09:07:00Z">
            <w:rPr>
              <w:b/>
              <w:bCs/>
              <w:szCs w:val="24"/>
              <w:shd w:val="clear" w:color="auto" w:fill="FFFFFF"/>
            </w:rPr>
          </w:rPrChange>
        </w:rPr>
        <w:t xml:space="preserve">ur team </w:t>
      </w:r>
      <w:ins w:id="83" w:author="Richard Wingeier (JeffreyM Consulting LLC)" w:date="2020-10-07T09:14:00Z">
        <w:r>
          <w:rPr>
            <w:szCs w:val="24"/>
            <w:shd w:val="clear" w:color="auto" w:fill="FFFFFF"/>
          </w:rPr>
          <w:t xml:space="preserve">also </w:t>
        </w:r>
      </w:ins>
      <w:r w:rsidRPr="00464FAF">
        <w:rPr>
          <w:szCs w:val="24"/>
          <w:shd w:val="clear" w:color="auto" w:fill="FFFFFF"/>
          <w:rPrChange w:id="84" w:author="Richard Wingeier (JeffreyM Consulting LLC)" w:date="2020-10-07T09:07:00Z">
            <w:rPr>
              <w:b/>
              <w:bCs/>
              <w:szCs w:val="24"/>
              <w:shd w:val="clear" w:color="auto" w:fill="FFFFFF"/>
            </w:rPr>
          </w:rPrChange>
        </w:rPr>
        <w:t>check</w:t>
      </w:r>
      <w:ins w:id="85" w:author="Richard Wingeier (JeffreyM Consulting LLC)" w:date="2020-10-07T09:14:00Z">
        <w:r>
          <w:rPr>
            <w:szCs w:val="24"/>
            <w:shd w:val="clear" w:color="auto" w:fill="FFFFFF"/>
          </w:rPr>
          <w:t>s</w:t>
        </w:r>
      </w:ins>
      <w:r w:rsidRPr="00464FAF">
        <w:rPr>
          <w:szCs w:val="24"/>
          <w:shd w:val="clear" w:color="auto" w:fill="FFFFFF"/>
          <w:rPrChange w:id="86" w:author="Richard Wingeier (JeffreyM Consulting LLC)" w:date="2020-10-07T09:07:00Z">
            <w:rPr>
              <w:b/>
              <w:bCs/>
              <w:szCs w:val="24"/>
              <w:shd w:val="clear" w:color="auto" w:fill="FFFFFF"/>
            </w:rPr>
          </w:rPrChange>
        </w:rPr>
        <w:t xml:space="preserve"> the licensing and the current cost of the environment</w:t>
      </w:r>
      <w:del w:id="87" w:author="Richard Wingeier (JeffreyM Consulting LLC)" w:date="2020-10-07T09:14:00Z">
        <w:r w:rsidRPr="00464FAF" w:rsidDel="00425475">
          <w:rPr>
            <w:szCs w:val="24"/>
            <w:shd w:val="clear" w:color="auto" w:fill="FFFFFF"/>
            <w:rPrChange w:id="88" w:author="Richard Wingeier (JeffreyM Consulting LLC)" w:date="2020-10-07T09:07:00Z">
              <w:rPr>
                <w:b/>
                <w:bCs/>
                <w:szCs w:val="24"/>
                <w:shd w:val="clear" w:color="auto" w:fill="FFFFFF"/>
              </w:rPr>
            </w:rPrChange>
          </w:rPr>
          <w:delText>,</w:delText>
        </w:r>
      </w:del>
      <w:r w:rsidRPr="00464FAF">
        <w:rPr>
          <w:szCs w:val="24"/>
          <w:shd w:val="clear" w:color="auto" w:fill="FFFFFF"/>
          <w:rPrChange w:id="89" w:author="Richard Wingeier (JeffreyM Consulting LLC)" w:date="2020-10-07T09:07:00Z">
            <w:rPr>
              <w:b/>
              <w:bCs/>
              <w:szCs w:val="24"/>
              <w:shd w:val="clear" w:color="auto" w:fill="FFFFFF"/>
            </w:rPr>
          </w:rPrChange>
        </w:rPr>
        <w:t xml:space="preserve"> to help customers to save money</w:t>
      </w:r>
      <w:del w:id="90" w:author="Richard Wingeier (JeffreyM Consulting LLC)" w:date="2020-10-07T09:15:00Z">
        <w:r w:rsidRPr="00464FAF" w:rsidDel="00425475">
          <w:rPr>
            <w:szCs w:val="24"/>
            <w:shd w:val="clear" w:color="auto" w:fill="FFFFFF"/>
            <w:rPrChange w:id="91" w:author="Richard Wingeier (JeffreyM Consulting LLC)" w:date="2020-10-07T09:07:00Z">
              <w:rPr>
                <w:b/>
                <w:bCs/>
                <w:szCs w:val="24"/>
                <w:shd w:val="clear" w:color="auto" w:fill="FFFFFF"/>
              </w:rPr>
            </w:rPrChange>
          </w:rPr>
          <w:delText xml:space="preserve"> in their systems located in Azure</w:delText>
        </w:r>
      </w:del>
      <w:r w:rsidRPr="00464FAF">
        <w:rPr>
          <w:szCs w:val="24"/>
          <w:shd w:val="clear" w:color="auto" w:fill="FFFFFF"/>
          <w:rPrChange w:id="92" w:author="Richard Wingeier (JeffreyM Consulting LLC)" w:date="2020-10-07T09:07:00Z">
            <w:rPr>
              <w:b/>
              <w:bCs/>
              <w:szCs w:val="24"/>
              <w:shd w:val="clear" w:color="auto" w:fill="FFFFFF"/>
            </w:rPr>
          </w:rPrChange>
        </w:rPr>
        <w:t>. The Azure SQL Server Support service consists of:</w:t>
      </w:r>
    </w:p>
    <w:p w14:paraId="405B065A" w14:textId="77777777" w:rsidR="00897787" w:rsidRPr="00331354" w:rsidRDefault="00897787">
      <w:pPr>
        <w:pStyle w:val="Sangra3detindependiente"/>
        <w:numPr>
          <w:ilvl w:val="0"/>
          <w:numId w:val="1"/>
        </w:numPr>
        <w:spacing w:line="480" w:lineRule="auto"/>
        <w:rPr>
          <w:rPrChange w:id="93" w:author="Richard Wingeier (JeffreyM Consulting LLC)" w:date="2020-10-07T09:12:00Z">
            <w:rPr>
              <w:b/>
              <w:bCs/>
            </w:rPr>
          </w:rPrChange>
        </w:rPr>
        <w:pPrChange w:id="94" w:author="Richard Wingeier (JeffreyM Consulting LLC)" w:date="2020-10-07T09:15:00Z">
          <w:pPr>
            <w:pStyle w:val="Prrafodelista"/>
            <w:numPr>
              <w:numId w:val="2"/>
            </w:numPr>
            <w:tabs>
              <w:tab w:val="num" w:pos="360"/>
              <w:tab w:val="num" w:pos="720"/>
            </w:tabs>
            <w:ind w:hanging="720"/>
          </w:pPr>
        </w:pPrChange>
      </w:pPr>
      <w:r w:rsidRPr="00331354">
        <w:rPr>
          <w:rPrChange w:id="95" w:author="Richard Wingeier (JeffreyM Consulting LLC)" w:date="2020-10-07T09:12:00Z">
            <w:rPr>
              <w:b/>
              <w:bCs/>
            </w:rPr>
          </w:rPrChange>
        </w:rPr>
        <w:t xml:space="preserve">Understanding the current state of the IT infrastructure of the client’s company, always performed by DBA experts. </w:t>
      </w:r>
    </w:p>
    <w:p w14:paraId="7F0F7D6A" w14:textId="77777777" w:rsidR="00897787" w:rsidRPr="00331354" w:rsidRDefault="00897787">
      <w:pPr>
        <w:pStyle w:val="Sangra3detindependiente"/>
        <w:numPr>
          <w:ilvl w:val="0"/>
          <w:numId w:val="1"/>
        </w:numPr>
        <w:spacing w:line="480" w:lineRule="auto"/>
        <w:rPr>
          <w:rPrChange w:id="96" w:author="Richard Wingeier (JeffreyM Consulting LLC)" w:date="2020-10-07T09:12:00Z">
            <w:rPr>
              <w:b/>
              <w:bCs/>
            </w:rPr>
          </w:rPrChange>
        </w:rPr>
        <w:pPrChange w:id="97" w:author="Richard Wingeier (JeffreyM Consulting LLC)" w:date="2020-10-07T09:15:00Z">
          <w:pPr>
            <w:pStyle w:val="Prrafodelista"/>
            <w:numPr>
              <w:numId w:val="2"/>
            </w:numPr>
            <w:tabs>
              <w:tab w:val="num" w:pos="360"/>
              <w:tab w:val="num" w:pos="720"/>
            </w:tabs>
            <w:ind w:hanging="720"/>
          </w:pPr>
        </w:pPrChange>
      </w:pPr>
      <w:r w:rsidRPr="00331354">
        <w:rPr>
          <w:rPrChange w:id="98" w:author="Richard Wingeier (JeffreyM Consulting LLC)" w:date="2020-10-07T09:12:00Z">
            <w:rPr>
              <w:b/>
              <w:bCs/>
            </w:rPr>
          </w:rPrChange>
        </w:rPr>
        <w:t xml:space="preserve">Identifying and solving any issues with Microsoft SQL Server </w:t>
      </w:r>
      <w:del w:id="99" w:author="Richard Wingeier (JeffreyM Consulting LLC)" w:date="2020-10-07T09:15:00Z">
        <w:r w:rsidRPr="00331354" w:rsidDel="00425475">
          <w:rPr>
            <w:rPrChange w:id="100" w:author="Richard Wingeier (JeffreyM Consulting LLC)" w:date="2020-10-07T09:12:00Z">
              <w:rPr>
                <w:b/>
                <w:bCs/>
              </w:rPr>
            </w:rPrChange>
          </w:rPr>
          <w:delText xml:space="preserve">Platform </w:delText>
        </w:r>
      </w:del>
      <w:r w:rsidRPr="00331354">
        <w:rPr>
          <w:rPrChange w:id="101" w:author="Richard Wingeier (JeffreyM Consulting LLC)" w:date="2020-10-07T09:12:00Z">
            <w:rPr>
              <w:b/>
              <w:bCs/>
            </w:rPr>
          </w:rPrChange>
        </w:rPr>
        <w:t xml:space="preserve">will be identified and solved. The DBA Support system is a cost-effective solution for managing your databases in SQL Server. </w:t>
      </w:r>
    </w:p>
    <w:p w14:paraId="104B39BB" w14:textId="77777777" w:rsidR="00897787" w:rsidRPr="00331354" w:rsidRDefault="00897787" w:rsidP="00897787">
      <w:pPr>
        <w:pStyle w:val="Sangra3detindependiente"/>
        <w:numPr>
          <w:ilvl w:val="0"/>
          <w:numId w:val="1"/>
        </w:numPr>
        <w:spacing w:line="480" w:lineRule="auto"/>
        <w:rPr>
          <w:rPrChange w:id="102" w:author="Richard Wingeier (JeffreyM Consulting LLC)" w:date="2020-10-07T09:12:00Z">
            <w:rPr>
              <w:b/>
              <w:bCs/>
            </w:rPr>
          </w:rPrChange>
        </w:rPr>
      </w:pPr>
      <w:r w:rsidRPr="00331354">
        <w:rPr>
          <w:rPrChange w:id="103" w:author="Richard Wingeier (JeffreyM Consulting LLC)" w:date="2020-10-07T09:12:00Z">
            <w:rPr>
              <w:b/>
              <w:bCs/>
            </w:rPr>
          </w:rPrChange>
        </w:rPr>
        <w:t xml:space="preserve">Proactively controlling your SQL Server systems by the Remote DBA service. This keeps the environment in the best operating conditions. </w:t>
      </w:r>
    </w:p>
    <w:p w14:paraId="30F275E7" w14:textId="77777777" w:rsidR="00897787" w:rsidRPr="006C18CD" w:rsidDel="00331354" w:rsidRDefault="00897787" w:rsidP="00897787">
      <w:pPr>
        <w:pStyle w:val="Sangra3detindependiente"/>
        <w:spacing w:line="480" w:lineRule="auto"/>
        <w:ind w:left="0"/>
        <w:rPr>
          <w:del w:id="104" w:author="Richard Wingeier (JeffreyM Consulting LLC)" w:date="2020-10-07T09:12:00Z"/>
          <w:szCs w:val="24"/>
          <w:shd w:val="clear" w:color="auto" w:fill="FFFFFF"/>
          <w:rPrChange w:id="105" w:author="Richard Wingeier (JeffreyM Consulting LLC)" w:date="2020-10-07T09:27:00Z">
            <w:rPr>
              <w:del w:id="106" w:author="Richard Wingeier (JeffreyM Consulting LLC)" w:date="2020-10-07T09:12:00Z"/>
              <w:b/>
              <w:bCs/>
              <w:szCs w:val="24"/>
              <w:shd w:val="clear" w:color="auto" w:fill="FFFFFF"/>
            </w:rPr>
          </w:rPrChange>
        </w:rPr>
      </w:pPr>
      <w:r w:rsidRPr="007A29AC">
        <w:rPr>
          <w:b/>
          <w:bCs/>
          <w:szCs w:val="24"/>
          <w:shd w:val="clear" w:color="auto" w:fill="FFFFFF"/>
        </w:rPr>
        <w:t xml:space="preserve"> </w:t>
      </w:r>
      <w:ins w:id="107" w:author="Richard Wingeier (JeffreyM Consulting LLC)" w:date="2020-10-07T09:27:00Z">
        <w:r>
          <w:rPr>
            <w:b/>
            <w:bCs/>
            <w:szCs w:val="24"/>
            <w:shd w:val="clear" w:color="auto" w:fill="FFFFFF"/>
          </w:rPr>
          <w:tab/>
        </w:r>
        <w:commentRangeStart w:id="108"/>
        <w:r w:rsidRPr="006C18CD">
          <w:rPr>
            <w:shd w:val="clear" w:color="auto" w:fill="FFFFFF"/>
            <w:rPrChange w:id="109" w:author="Richard Wingeier (JeffreyM Consulting LLC)" w:date="2020-10-07T09:27:00Z">
              <w:rPr>
                <w:b/>
                <w:bCs/>
                <w:shd w:val="clear" w:color="auto" w:fill="FFFFFF"/>
              </w:rPr>
            </w:rPrChange>
          </w:rPr>
          <w:t>"Listing our SQL Server Support managed service on the Azure Marketplace has helped drive awareness of our solution and gain more potential customers," said Francisco Racionero, CEO and Manager of Aleson ITC.</w:t>
        </w:r>
      </w:ins>
      <w:commentRangeEnd w:id="108"/>
      <w:r>
        <w:rPr>
          <w:rStyle w:val="Refdecomentario"/>
          <w:color w:val="auto"/>
        </w:rPr>
        <w:commentReference w:id="108"/>
      </w:r>
    </w:p>
    <w:p w14:paraId="60A1F6E2" w14:textId="77777777" w:rsidR="00897787" w:rsidRPr="006C18CD" w:rsidRDefault="00897787">
      <w:pPr>
        <w:pStyle w:val="Sangra3detindependiente"/>
        <w:spacing w:line="480" w:lineRule="auto"/>
        <w:ind w:left="0"/>
        <w:pPrChange w:id="110" w:author="Richard Wingeier (JeffreyM Consulting LLC)" w:date="2020-10-07T09:12:00Z">
          <w:pPr>
            <w:ind w:firstLine="720"/>
          </w:pPr>
        </w:pPrChange>
      </w:pPr>
    </w:p>
    <w:p w14:paraId="40891F62" w14:textId="77777777" w:rsidR="00897787" w:rsidRPr="0053541D" w:rsidDel="00464FAF" w:rsidRDefault="00897787">
      <w:pPr>
        <w:pStyle w:val="Sangra3detindependiente"/>
        <w:spacing w:before="120" w:line="480" w:lineRule="auto"/>
        <w:ind w:left="0" w:firstLine="720"/>
        <w:rPr>
          <w:del w:id="111" w:author="Richard Wingeier (JeffreyM Consulting LLC)" w:date="2020-10-07T09:09:00Z"/>
        </w:rPr>
        <w:pPrChange w:id="112" w:author="Richard Wingeier (JeffreyM Consulting LLC)" w:date="2020-10-07T09:09:00Z">
          <w:pPr>
            <w:ind w:firstLine="720"/>
          </w:pPr>
        </w:pPrChange>
      </w:pPr>
      <w:r w:rsidRPr="00464FAF">
        <w:rPr>
          <w:rPrChange w:id="113" w:author="Richard Wingeier (JeffreyM Consulting LLC)" w:date="2020-10-07T09:09:00Z">
            <w:rPr>
              <w:i/>
              <w:iCs/>
            </w:rPr>
          </w:rPrChange>
        </w:rPr>
        <w:t>“</w:t>
      </w:r>
      <w:proofErr w:type="spellStart"/>
      <w:r w:rsidRPr="00464FAF">
        <w:rPr>
          <w:rPrChange w:id="114" w:author="Richard Wingeier (JeffreyM Consulting LLC)" w:date="2020-10-07T09:09:00Z">
            <w:rPr>
              <w:i/>
              <w:iCs/>
            </w:rPr>
          </w:rPrChange>
        </w:rPr>
        <w:t>Sajan</w:t>
      </w:r>
      <w:proofErr w:type="spellEnd"/>
      <w:r w:rsidRPr="00464FAF">
        <w:rPr>
          <w:rPrChange w:id="115" w:author="Richard Wingeier (JeffreyM Consulting LLC)" w:date="2020-10-07T09:09:00Z">
            <w:rPr>
              <w:i/>
              <w:iCs/>
            </w:rPr>
          </w:rPrChange>
        </w:rPr>
        <w:t xml:space="preserve"> Parihar, Senior Director, Microsoft Azure Platform at Microsoft Corp said, “We’re pleased to welcome </w:t>
      </w:r>
      <w:r w:rsidRPr="00464FAF">
        <w:rPr>
          <w:rPrChange w:id="116" w:author="Richard Wingeier (JeffreyM Consulting LLC)" w:date="2020-10-07T09:09:00Z">
            <w:rPr>
              <w:b/>
              <w:bCs/>
              <w:i/>
              <w:iCs/>
            </w:rPr>
          </w:rPrChange>
        </w:rPr>
        <w:t>Aleson ITC SQL Server Support</w:t>
      </w:r>
      <w:r w:rsidRPr="00464FAF">
        <w:rPr>
          <w:rPrChange w:id="117" w:author="Richard Wingeier (JeffreyM Consulting LLC)" w:date="2020-10-07T09:09:00Z">
            <w:rPr>
              <w:i/>
              <w:iCs/>
            </w:rPr>
          </w:rPrChange>
        </w:rPr>
        <w:t xml:space="preserve"> to the Microsoft Azure Marketplace, which gives our partners great exposure to cloud customers around the globe. Azure Marketplace offers world-class quality experiences from global trusted partners with solutions tested to work seamlessly with Azure.”</w:t>
      </w:r>
    </w:p>
    <w:p w14:paraId="6785BFED" w14:textId="77777777" w:rsidR="00897787" w:rsidRDefault="00897787">
      <w:pPr>
        <w:pStyle w:val="Sangra3detindependiente"/>
        <w:spacing w:before="120" w:line="480" w:lineRule="auto"/>
        <w:ind w:left="0" w:firstLine="720"/>
        <w:rPr>
          <w:i/>
          <w:iCs/>
        </w:rPr>
        <w:pPrChange w:id="118" w:author="Richard Wingeier (JeffreyM Consulting LLC)" w:date="2020-10-07T09:09:00Z">
          <w:pPr>
            <w:ind w:firstLine="720"/>
          </w:pPr>
        </w:pPrChange>
      </w:pPr>
    </w:p>
    <w:p w14:paraId="1120D253" w14:textId="77777777" w:rsidR="00897787" w:rsidDel="00464FAF" w:rsidRDefault="00897787" w:rsidP="00897787">
      <w:pPr>
        <w:ind w:firstLine="720"/>
        <w:rPr>
          <w:del w:id="119" w:author="Richard Wingeier (JeffreyM Consulting LLC)" w:date="2020-10-07T09:10:00Z"/>
        </w:rPr>
      </w:pPr>
    </w:p>
    <w:p w14:paraId="33316ADB" w14:textId="77777777" w:rsidR="00897787" w:rsidRPr="00BD62FB" w:rsidRDefault="00897787" w:rsidP="00897787">
      <w:pPr>
        <w:pStyle w:val="Sangra3detindependiente"/>
        <w:spacing w:before="120" w:line="480" w:lineRule="auto"/>
        <w:ind w:left="0" w:firstLine="720"/>
      </w:pPr>
      <w:r w:rsidRPr="00167CD3">
        <w:t xml:space="preserve">The Azure Marketplace is an online market for buying and selling </w:t>
      </w:r>
      <w:r w:rsidRPr="00F23426">
        <w:t>cloud solutions certified to run on Azure</w:t>
      </w:r>
      <w:r>
        <w:t>.</w:t>
      </w:r>
      <w:r w:rsidRPr="00F23426">
        <w:t xml:space="preserve"> </w:t>
      </w:r>
      <w:r w:rsidRPr="00167CD3">
        <w:t>The Azure Marketplace helps connect companies seeking innovative, cloud-based solutions with partners who have developed solutions that are ready to use.</w:t>
      </w:r>
    </w:p>
    <w:p w14:paraId="09DD2FF3" w14:textId="77777777" w:rsidR="00897787" w:rsidRDefault="00897787">
      <w:pPr>
        <w:pStyle w:val="Sangra3detindependiente"/>
        <w:spacing w:line="480" w:lineRule="auto"/>
        <w:ind w:firstLine="720"/>
        <w:pPrChange w:id="120" w:author="Richard Wingeier (JeffreyM Consulting LLC)" w:date="2020-10-07T09:11:00Z">
          <w:pPr>
            <w:pStyle w:val="Sangra3detindependiente"/>
            <w:spacing w:line="480" w:lineRule="auto"/>
          </w:pPr>
        </w:pPrChange>
      </w:pPr>
      <w:r w:rsidRPr="00464FAF">
        <w:t xml:space="preserve">At Aleson ITC, we offer personalized solutions to </w:t>
      </w:r>
      <w:ins w:id="121" w:author="Richard Wingeier (JeffreyM Consulting LLC)" w:date="2020-10-07T09:21:00Z">
        <w:r>
          <w:t xml:space="preserve">help </w:t>
        </w:r>
      </w:ins>
      <w:r w:rsidRPr="00464FAF">
        <w:t xml:space="preserve">businesses </w:t>
      </w:r>
      <w:del w:id="122" w:author="Richard Wingeier (JeffreyM Consulting LLC)" w:date="2020-10-07T09:21:00Z">
        <w:r w:rsidRPr="00464FAF" w:rsidDel="00230E63">
          <w:delText xml:space="preserve">such as yours to help you continue to </w:delText>
        </w:r>
      </w:del>
      <w:r w:rsidRPr="00464FAF">
        <w:t xml:space="preserve">grow. Every day, we strive to ensure our work is of the highest quality. That’s why members of our senior team always hold the latest Microsoft certifications and </w:t>
      </w:r>
      <w:r w:rsidRPr="00464FAF">
        <w:lastRenderedPageBreak/>
        <w:t xml:space="preserve">are prepared to provide the services that your company </w:t>
      </w:r>
      <w:del w:id="123" w:author="Richard Wingeier (JeffreyM Consulting LLC)" w:date="2020-10-07T09:21:00Z">
        <w:r w:rsidRPr="00464FAF" w:rsidDel="00230E63">
          <w:delText>deserves</w:delText>
        </w:r>
      </w:del>
      <w:ins w:id="124" w:author="Richard Wingeier (JeffreyM Consulting LLC)" w:date="2020-10-07T09:21:00Z">
        <w:r>
          <w:t>needs</w:t>
        </w:r>
      </w:ins>
      <w:r w:rsidRPr="00464FAF">
        <w:t xml:space="preserve">. In recognition of our expertise, Microsoft has certified us as </w:t>
      </w:r>
      <w:ins w:id="125" w:author="Richard Wingeier (JeffreyM Consulting LLC)" w:date="2020-10-07T09:21:00Z">
        <w:r>
          <w:t xml:space="preserve">a </w:t>
        </w:r>
      </w:ins>
      <w:r w:rsidRPr="00464FAF">
        <w:t>Gold Partner</w:t>
      </w:r>
      <w:del w:id="126" w:author="Richard Wingeier (JeffreyM Consulting LLC)" w:date="2020-10-07T09:21:00Z">
        <w:r w:rsidRPr="00464FAF" w:rsidDel="007C60D2">
          <w:delText>s</w:delText>
        </w:r>
      </w:del>
      <w:r w:rsidRPr="00464FAF">
        <w:t>.</w:t>
      </w:r>
    </w:p>
    <w:p w14:paraId="05852F55" w14:textId="77777777" w:rsidR="00897787" w:rsidRPr="00464FAF" w:rsidDel="00464FAF" w:rsidRDefault="00897787">
      <w:pPr>
        <w:pStyle w:val="Sangra3detindependiente"/>
        <w:spacing w:line="480" w:lineRule="auto"/>
        <w:ind w:firstLine="720"/>
        <w:rPr>
          <w:del w:id="127" w:author="Richard Wingeier (JeffreyM Consulting LLC)" w:date="2020-10-07T09:11:00Z"/>
          <w:rPrChange w:id="128" w:author="Richard Wingeier (JeffreyM Consulting LLC)" w:date="2020-10-07T09:10:00Z">
            <w:rPr>
              <w:del w:id="129" w:author="Richard Wingeier (JeffreyM Consulting LLC)" w:date="2020-10-07T09:11:00Z"/>
              <w:b/>
              <w:bCs/>
            </w:rPr>
          </w:rPrChange>
        </w:rPr>
        <w:pPrChange w:id="130" w:author="Richard Wingeier (JeffreyM Consulting LLC)" w:date="2020-10-07T09:11:00Z">
          <w:pPr>
            <w:pStyle w:val="Sangra3detindependiente"/>
            <w:spacing w:line="480" w:lineRule="auto"/>
          </w:pPr>
        </w:pPrChange>
      </w:pPr>
      <w:r w:rsidRPr="00464FAF">
        <w:rPr>
          <w:rPrChange w:id="131" w:author="Richard Wingeier (JeffreyM Consulting LLC)" w:date="2020-10-07T09:10:00Z">
            <w:rPr>
              <w:b/>
              <w:bCs/>
            </w:rPr>
          </w:rPrChange>
        </w:rPr>
        <w:t xml:space="preserve">Our </w:t>
      </w:r>
      <w:del w:id="132" w:author="Richard Wingeier (JeffreyM Consulting LLC)" w:date="2020-10-07T09:11:00Z">
        <w:r w:rsidRPr="00464FAF" w:rsidDel="00464FAF">
          <w:rPr>
            <w:rPrChange w:id="133" w:author="Richard Wingeier (JeffreyM Consulting LLC)" w:date="2020-10-07T09:10:00Z">
              <w:rPr>
                <w:b/>
                <w:bCs/>
              </w:rPr>
            </w:rPrChange>
          </w:rPr>
          <w:delText>M</w:delText>
        </w:r>
      </w:del>
      <w:ins w:id="134" w:author="Richard Wingeier (JeffreyM Consulting LLC)" w:date="2020-10-07T09:11:00Z">
        <w:r>
          <w:t>m</w:t>
        </w:r>
      </w:ins>
      <w:r w:rsidRPr="00464FAF">
        <w:rPr>
          <w:rPrChange w:id="135" w:author="Richard Wingeier (JeffreyM Consulting LLC)" w:date="2020-10-07T09:10:00Z">
            <w:rPr>
              <w:b/>
              <w:bCs/>
            </w:rPr>
          </w:rPrChange>
        </w:rPr>
        <w:t>ission is the set of tasks we do to ensure our customer’s systems will be as efficient, economic and ecological as possible.</w:t>
      </w:r>
      <w:ins w:id="136" w:author="Richard Wingeier (JeffreyM Consulting LLC)" w:date="2020-10-07T09:11:00Z">
        <w:r>
          <w:t xml:space="preserve"> </w:t>
        </w:r>
      </w:ins>
    </w:p>
    <w:p w14:paraId="6175903E" w14:textId="77777777" w:rsidR="00897787" w:rsidRPr="00464FAF" w:rsidDel="00464FAF" w:rsidRDefault="00897787">
      <w:pPr>
        <w:pStyle w:val="Sangra3detindependiente"/>
        <w:spacing w:line="480" w:lineRule="auto"/>
        <w:ind w:firstLine="720"/>
        <w:rPr>
          <w:del w:id="137" w:author="Richard Wingeier (JeffreyM Consulting LLC)" w:date="2020-10-07T09:11:00Z"/>
          <w:rPrChange w:id="138" w:author="Richard Wingeier (JeffreyM Consulting LLC)" w:date="2020-10-07T09:10:00Z">
            <w:rPr>
              <w:del w:id="139" w:author="Richard Wingeier (JeffreyM Consulting LLC)" w:date="2020-10-07T09:11:00Z"/>
              <w:b/>
              <w:bCs/>
            </w:rPr>
          </w:rPrChange>
        </w:rPr>
        <w:pPrChange w:id="140" w:author="Richard Wingeier (JeffreyM Consulting LLC)" w:date="2020-10-07T09:11:00Z">
          <w:pPr>
            <w:pStyle w:val="Sangra3detindependiente"/>
            <w:spacing w:line="480" w:lineRule="auto"/>
          </w:pPr>
        </w:pPrChange>
      </w:pPr>
      <w:del w:id="141" w:author="Richard Wingeier (JeffreyM Consulting LLC)" w:date="2020-10-07T09:11:00Z">
        <w:r w:rsidRPr="00464FAF" w:rsidDel="00464FAF">
          <w:rPr>
            <w:rPrChange w:id="142" w:author="Richard Wingeier (JeffreyM Consulting LLC)" w:date="2020-10-07T09:10:00Z">
              <w:rPr>
                <w:b/>
                <w:bCs/>
              </w:rPr>
            </w:rPrChange>
          </w:rPr>
          <w:delText>To get this objective, we have a team highly trained and specialize.</w:delText>
        </w:r>
      </w:del>
    </w:p>
    <w:p w14:paraId="762B757C" w14:textId="77777777" w:rsidR="00897787" w:rsidRPr="00464FAF" w:rsidRDefault="00897787">
      <w:pPr>
        <w:pStyle w:val="Sangra3detindependiente"/>
        <w:spacing w:line="480" w:lineRule="auto"/>
        <w:ind w:firstLine="720"/>
        <w:rPr>
          <w:rPrChange w:id="143" w:author="Richard Wingeier (JeffreyM Consulting LLC)" w:date="2020-10-07T09:10:00Z">
            <w:rPr>
              <w:b/>
              <w:bCs/>
            </w:rPr>
          </w:rPrChange>
        </w:rPr>
        <w:pPrChange w:id="144" w:author="Richard Wingeier (JeffreyM Consulting LLC)" w:date="2020-10-07T09:11:00Z">
          <w:pPr>
            <w:pStyle w:val="Sangra3detindependiente"/>
            <w:spacing w:line="480" w:lineRule="auto"/>
          </w:pPr>
        </w:pPrChange>
      </w:pPr>
      <w:r w:rsidRPr="00464FAF">
        <w:rPr>
          <w:rPrChange w:id="145" w:author="Richard Wingeier (JeffreyM Consulting LLC)" w:date="2020-10-07T09:10:00Z">
            <w:rPr>
              <w:b/>
              <w:bCs/>
            </w:rPr>
          </w:rPrChange>
        </w:rPr>
        <w:t>Our vision is to be a reference in the sector: To become our customers, business partners, and competitors, see in us a benchmark in our sector, and they trust in our work and professionalism.</w:t>
      </w:r>
    </w:p>
    <w:p w14:paraId="7C470384" w14:textId="77777777" w:rsidR="00897787" w:rsidRPr="00464FAF" w:rsidDel="00FF4CBF" w:rsidRDefault="00897787">
      <w:pPr>
        <w:pStyle w:val="Sangra3detindependiente"/>
        <w:spacing w:line="480" w:lineRule="auto"/>
        <w:ind w:firstLine="720"/>
        <w:rPr>
          <w:del w:id="146" w:author="Richard Wingeier (JeffreyM Consulting LLC)" w:date="2020-10-07T09:19:00Z"/>
          <w:rPrChange w:id="147" w:author="Richard Wingeier (JeffreyM Consulting LLC)" w:date="2020-10-07T09:10:00Z">
            <w:rPr>
              <w:del w:id="148" w:author="Richard Wingeier (JeffreyM Consulting LLC)" w:date="2020-10-07T09:19:00Z"/>
              <w:b/>
              <w:bCs/>
            </w:rPr>
          </w:rPrChange>
        </w:rPr>
        <w:pPrChange w:id="149" w:author="Richard Wingeier (JeffreyM Consulting LLC)" w:date="2020-10-07T09:19:00Z">
          <w:pPr>
            <w:pStyle w:val="Sangra3detindependiente"/>
            <w:spacing w:line="480" w:lineRule="auto"/>
          </w:pPr>
        </w:pPrChange>
      </w:pPr>
      <w:r w:rsidRPr="00464FAF">
        <w:rPr>
          <w:rPrChange w:id="150" w:author="Richard Wingeier (JeffreyM Consulting LLC)" w:date="2020-10-07T09:10:00Z">
            <w:rPr>
              <w:b/>
              <w:bCs/>
            </w:rPr>
          </w:rPrChange>
        </w:rPr>
        <w:t>We know that companies demand reliability and efficiency in IT operations</w:t>
      </w:r>
      <w:ins w:id="151" w:author="Richard Wingeier (JeffreyM Consulting LLC)" w:date="2020-10-07T09:16:00Z">
        <w:r>
          <w:t xml:space="preserve">. </w:t>
        </w:r>
      </w:ins>
      <w:del w:id="152" w:author="Richard Wingeier (JeffreyM Consulting LLC)" w:date="2020-10-07T09:16:00Z">
        <w:r w:rsidRPr="00464FAF" w:rsidDel="00425475">
          <w:rPr>
            <w:rPrChange w:id="153" w:author="Richard Wingeier (JeffreyM Consulting LLC)" w:date="2020-10-07T09:10:00Z">
              <w:rPr>
                <w:b/>
                <w:bCs/>
              </w:rPr>
            </w:rPrChange>
          </w:rPr>
          <w:delText>, i</w:delText>
        </w:r>
      </w:del>
      <w:ins w:id="154" w:author="Richard Wingeier (JeffreyM Consulting LLC)" w:date="2020-10-07T09:16:00Z">
        <w:r>
          <w:t>I</w:t>
        </w:r>
      </w:ins>
      <w:r w:rsidRPr="00464FAF">
        <w:rPr>
          <w:rPrChange w:id="155" w:author="Richard Wingeier (JeffreyM Consulting LLC)" w:date="2020-10-07T09:10:00Z">
            <w:rPr>
              <w:b/>
              <w:bCs/>
            </w:rPr>
          </w:rPrChange>
        </w:rPr>
        <w:t xml:space="preserve">n many cases, IT resources are exposed to problems that can be easily managed by </w:t>
      </w:r>
      <w:del w:id="156" w:author="Richard Wingeier (JeffreyM Consulting LLC)" w:date="2020-10-07T09:17:00Z">
        <w:r w:rsidRPr="00464FAF" w:rsidDel="00425475">
          <w:rPr>
            <w:rPrChange w:id="157" w:author="Richard Wingeier (JeffreyM Consulting LLC)" w:date="2020-10-07T09:10:00Z">
              <w:rPr>
                <w:b/>
                <w:bCs/>
              </w:rPr>
            </w:rPrChange>
          </w:rPr>
          <w:delText>M</w:delText>
        </w:r>
      </w:del>
      <w:ins w:id="158" w:author="Richard Wingeier (JeffreyM Consulting LLC)" w:date="2020-10-07T09:17:00Z">
        <w:r>
          <w:t>m</w:t>
        </w:r>
      </w:ins>
      <w:r w:rsidRPr="00464FAF">
        <w:rPr>
          <w:rPrChange w:id="159" w:author="Richard Wingeier (JeffreyM Consulting LLC)" w:date="2020-10-07T09:10:00Z">
            <w:rPr>
              <w:b/>
              <w:bCs/>
            </w:rPr>
          </w:rPrChange>
        </w:rPr>
        <w:t xml:space="preserve">anaged </w:t>
      </w:r>
      <w:ins w:id="160" w:author="Richard Wingeier (JeffreyM Consulting LLC)" w:date="2020-10-07T09:17:00Z">
        <w:r>
          <w:t>s</w:t>
        </w:r>
      </w:ins>
      <w:del w:id="161" w:author="Richard Wingeier (JeffreyM Consulting LLC)" w:date="2020-10-07T09:17:00Z">
        <w:r w:rsidRPr="00464FAF" w:rsidDel="00425475">
          <w:rPr>
            <w:rPrChange w:id="162" w:author="Richard Wingeier (JeffreyM Consulting LLC)" w:date="2020-10-07T09:10:00Z">
              <w:rPr>
                <w:b/>
                <w:bCs/>
              </w:rPr>
            </w:rPrChange>
          </w:rPr>
          <w:delText>S</w:delText>
        </w:r>
      </w:del>
      <w:r w:rsidRPr="00464FAF">
        <w:rPr>
          <w:rPrChange w:id="163" w:author="Richard Wingeier (JeffreyM Consulting LLC)" w:date="2020-10-07T09:10:00Z">
            <w:rPr>
              <w:b/>
              <w:bCs/>
            </w:rPr>
          </w:rPrChange>
        </w:rPr>
        <w:t>ervices</w:t>
      </w:r>
      <w:ins w:id="164" w:author="Richard Wingeier (JeffreyM Consulting LLC)" w:date="2020-10-07T09:19:00Z">
        <w:r>
          <w:t xml:space="preserve">, including </w:t>
        </w:r>
      </w:ins>
      <w:del w:id="165" w:author="Richard Wingeier (JeffreyM Consulting LLC)" w:date="2020-10-07T09:19:00Z">
        <w:r w:rsidRPr="00464FAF" w:rsidDel="00FF4CBF">
          <w:rPr>
            <w:rPrChange w:id="166" w:author="Richard Wingeier (JeffreyM Consulting LLC)" w:date="2020-10-07T09:10:00Z">
              <w:rPr>
                <w:b/>
                <w:bCs/>
              </w:rPr>
            </w:rPrChange>
          </w:rPr>
          <w:delText>.</w:delText>
        </w:r>
      </w:del>
    </w:p>
    <w:p w14:paraId="4B5EC754" w14:textId="77777777" w:rsidR="00897787" w:rsidRPr="00464FAF" w:rsidRDefault="00897787">
      <w:pPr>
        <w:pStyle w:val="Sangra3detindependiente"/>
        <w:spacing w:line="480" w:lineRule="auto"/>
        <w:ind w:firstLine="720"/>
        <w:rPr>
          <w:rPrChange w:id="167" w:author="Richard Wingeier (JeffreyM Consulting LLC)" w:date="2020-10-07T09:10:00Z">
            <w:rPr>
              <w:b/>
              <w:bCs/>
            </w:rPr>
          </w:rPrChange>
        </w:rPr>
        <w:pPrChange w:id="168" w:author="Richard Wingeier (JeffreyM Consulting LLC)" w:date="2020-10-07T09:19:00Z">
          <w:pPr>
            <w:pStyle w:val="Sangra3detindependiente"/>
            <w:spacing w:line="480" w:lineRule="auto"/>
          </w:pPr>
        </w:pPrChange>
      </w:pPr>
      <w:del w:id="169" w:author="Richard Wingeier (JeffreyM Consulting LLC)" w:date="2020-10-07T09:19:00Z">
        <w:r w:rsidRPr="00464FAF" w:rsidDel="00FF4CBF">
          <w:rPr>
            <w:rPrChange w:id="170" w:author="Richard Wingeier (JeffreyM Consulting LLC)" w:date="2020-10-07T09:10:00Z">
              <w:rPr>
                <w:b/>
                <w:bCs/>
              </w:rPr>
            </w:rPrChange>
          </w:rPr>
          <w:delText xml:space="preserve">In these cases </w:delText>
        </w:r>
      </w:del>
      <w:del w:id="171" w:author="Richard Wingeier (JeffreyM Consulting LLC)" w:date="2020-10-07T09:17:00Z">
        <w:r w:rsidRPr="00464FAF" w:rsidDel="00425475">
          <w:rPr>
            <w:rPrChange w:id="172" w:author="Richard Wingeier (JeffreyM Consulting LLC)" w:date="2020-10-07T09:10:00Z">
              <w:rPr>
                <w:b/>
                <w:bCs/>
              </w:rPr>
            </w:rPrChange>
          </w:rPr>
          <w:delText xml:space="preserve">it is where </w:delText>
        </w:r>
      </w:del>
      <w:del w:id="173" w:author="Richard Wingeier (JeffreyM Consulting LLC)" w:date="2020-10-07T09:19:00Z">
        <w:r w:rsidRPr="00464FAF" w:rsidDel="00FF4CBF">
          <w:rPr>
            <w:rPrChange w:id="174" w:author="Richard Wingeier (JeffreyM Consulting LLC)" w:date="2020-10-07T09:10:00Z">
              <w:rPr>
                <w:b/>
                <w:bCs/>
              </w:rPr>
            </w:rPrChange>
          </w:rPr>
          <w:delText xml:space="preserve">we act with </w:delText>
        </w:r>
      </w:del>
      <w:r w:rsidRPr="00464FAF">
        <w:rPr>
          <w:rPrChange w:id="175" w:author="Richard Wingeier (JeffreyM Consulting LLC)" w:date="2020-10-07T09:10:00Z">
            <w:rPr>
              <w:b/>
              <w:bCs/>
            </w:rPr>
          </w:rPrChange>
        </w:rPr>
        <w:t xml:space="preserve">our </w:t>
      </w:r>
      <w:del w:id="176" w:author="Richard Wingeier (JeffreyM Consulting LLC)" w:date="2020-10-07T09:19:00Z">
        <w:r w:rsidRPr="00464FAF" w:rsidDel="00FF4CBF">
          <w:rPr>
            <w:rPrChange w:id="177" w:author="Richard Wingeier (JeffreyM Consulting LLC)" w:date="2020-10-07T09:10:00Z">
              <w:rPr>
                <w:b/>
                <w:bCs/>
              </w:rPr>
            </w:rPrChange>
          </w:rPr>
          <w:delText xml:space="preserve">services: </w:delText>
        </w:r>
      </w:del>
      <w:r w:rsidRPr="00464FAF">
        <w:rPr>
          <w:rPrChange w:id="178" w:author="Richard Wingeier (JeffreyM Consulting LLC)" w:date="2020-10-07T09:10:00Z">
            <w:rPr>
              <w:b/>
              <w:bCs/>
            </w:rPr>
          </w:rPrChange>
        </w:rPr>
        <w:t>SQL Server Health Check, SQL Server Support, Microsoft Azure</w:t>
      </w:r>
      <w:ins w:id="179" w:author="Richard Wingeier (JeffreyM Consulting LLC)" w:date="2020-10-07T09:20:00Z">
        <w:r>
          <w:t>,</w:t>
        </w:r>
      </w:ins>
      <w:r w:rsidRPr="00464FAF">
        <w:rPr>
          <w:rPrChange w:id="180" w:author="Richard Wingeier (JeffreyM Consulting LLC)" w:date="2020-10-07T09:10:00Z">
            <w:rPr>
              <w:b/>
              <w:bCs/>
            </w:rPr>
          </w:rPrChange>
        </w:rPr>
        <w:t xml:space="preserve"> and Data Analytics</w:t>
      </w:r>
      <w:ins w:id="181" w:author="Richard Wingeier (JeffreyM Consulting LLC)" w:date="2020-10-07T09:20:00Z">
        <w:r>
          <w:t xml:space="preserve"> offerings</w:t>
        </w:r>
      </w:ins>
      <w:r w:rsidRPr="00464FAF">
        <w:rPr>
          <w:rPrChange w:id="182" w:author="Richard Wingeier (JeffreyM Consulting LLC)" w:date="2020-10-07T09:10:00Z">
            <w:rPr>
              <w:b/>
              <w:bCs/>
            </w:rPr>
          </w:rPrChange>
        </w:rPr>
        <w:t xml:space="preserve">. </w:t>
      </w:r>
    </w:p>
    <w:p w14:paraId="0E11BC68" w14:textId="77777777" w:rsidR="00897787" w:rsidRPr="00464FAF" w:rsidDel="00464FAF" w:rsidRDefault="00897787">
      <w:pPr>
        <w:pStyle w:val="Sangra3detindependiente"/>
        <w:spacing w:line="480" w:lineRule="auto"/>
        <w:ind w:firstLine="720"/>
        <w:rPr>
          <w:del w:id="183" w:author="Richard Wingeier (JeffreyM Consulting LLC)" w:date="2020-10-07T09:11:00Z"/>
          <w:rPrChange w:id="184" w:author="Richard Wingeier (JeffreyM Consulting LLC)" w:date="2020-10-07T09:10:00Z">
            <w:rPr>
              <w:del w:id="185" w:author="Richard Wingeier (JeffreyM Consulting LLC)" w:date="2020-10-07T09:11:00Z"/>
              <w:b/>
              <w:bCs/>
            </w:rPr>
          </w:rPrChange>
        </w:rPr>
        <w:pPrChange w:id="186" w:author="Richard Wingeier (JeffreyM Consulting LLC)" w:date="2020-10-07T09:11:00Z">
          <w:pPr>
            <w:pStyle w:val="Sangra3detindependiente"/>
            <w:spacing w:line="480" w:lineRule="auto"/>
          </w:pPr>
        </w:pPrChange>
      </w:pPr>
      <w:del w:id="187" w:author="Richard Wingeier (JeffreyM Consulting LLC)" w:date="2020-10-07T09:18:00Z">
        <w:r w:rsidRPr="00464FAF" w:rsidDel="00425475">
          <w:rPr>
            <w:rPrChange w:id="188" w:author="Richard Wingeier (JeffreyM Consulting LLC)" w:date="2020-10-07T09:10:00Z">
              <w:rPr>
                <w:b/>
                <w:bCs/>
              </w:rPr>
            </w:rPrChange>
          </w:rPr>
          <w:delText>Our type of client are</w:delText>
        </w:r>
      </w:del>
      <w:ins w:id="189" w:author="Richard Wingeier (JeffreyM Consulting LLC)" w:date="2020-10-07T09:18:00Z">
        <w:r>
          <w:t>We serve</w:t>
        </w:r>
      </w:ins>
      <w:r w:rsidRPr="00464FAF">
        <w:rPr>
          <w:rPrChange w:id="190" w:author="Richard Wingeier (JeffreyM Consulting LLC)" w:date="2020-10-07T09:10:00Z">
            <w:rPr>
              <w:b/>
              <w:bCs/>
            </w:rPr>
          </w:rPrChange>
        </w:rPr>
        <w:t xml:space="preserve"> companies from any sector that need help with their IT </w:t>
      </w:r>
      <w:ins w:id="191" w:author="Richard Wingeier (JeffreyM Consulting LLC)" w:date="2020-10-07T09:19:00Z">
        <w:r>
          <w:t>s</w:t>
        </w:r>
      </w:ins>
      <w:del w:id="192" w:author="Richard Wingeier (JeffreyM Consulting LLC)" w:date="2020-10-07T09:19:00Z">
        <w:r w:rsidRPr="00464FAF" w:rsidDel="00425475">
          <w:rPr>
            <w:rPrChange w:id="193" w:author="Richard Wingeier (JeffreyM Consulting LLC)" w:date="2020-10-07T09:10:00Z">
              <w:rPr>
                <w:b/>
                <w:bCs/>
              </w:rPr>
            </w:rPrChange>
          </w:rPr>
          <w:delText>S</w:delText>
        </w:r>
      </w:del>
      <w:r w:rsidRPr="00464FAF">
        <w:rPr>
          <w:rPrChange w:id="194" w:author="Richard Wingeier (JeffreyM Consulting LLC)" w:date="2020-10-07T09:10:00Z">
            <w:rPr>
              <w:b/>
              <w:bCs/>
            </w:rPr>
          </w:rPrChange>
        </w:rPr>
        <w:t>ystems, and</w:t>
      </w:r>
      <w:ins w:id="195" w:author="Richard Wingeier (JeffreyM Consulting LLC)" w:date="2020-10-07T09:11:00Z">
        <w:r>
          <w:t xml:space="preserve"> </w:t>
        </w:r>
      </w:ins>
    </w:p>
    <w:p w14:paraId="5975A1EB" w14:textId="77777777" w:rsidR="00897787" w:rsidRPr="00464FAF" w:rsidDel="00331354" w:rsidRDefault="00897787">
      <w:pPr>
        <w:pStyle w:val="Sangra3detindependiente"/>
        <w:spacing w:line="480" w:lineRule="auto"/>
        <w:ind w:firstLine="720"/>
        <w:rPr>
          <w:del w:id="196" w:author="Richard Wingeier (JeffreyM Consulting LLC)" w:date="2020-10-07T09:12:00Z"/>
          <w:rPrChange w:id="197" w:author="Richard Wingeier (JeffreyM Consulting LLC)" w:date="2020-10-07T09:10:00Z">
            <w:rPr>
              <w:del w:id="198" w:author="Richard Wingeier (JeffreyM Consulting LLC)" w:date="2020-10-07T09:12:00Z"/>
              <w:b/>
              <w:bCs/>
            </w:rPr>
          </w:rPrChange>
        </w:rPr>
        <w:pPrChange w:id="199" w:author="Richard Wingeier (JeffreyM Consulting LLC)" w:date="2020-10-07T09:11:00Z">
          <w:pPr>
            <w:pStyle w:val="Sangra3detindependiente"/>
            <w:spacing w:line="480" w:lineRule="auto"/>
          </w:pPr>
        </w:pPrChange>
      </w:pPr>
      <w:del w:id="200" w:author="Richard Wingeier (JeffreyM Consulting LLC)" w:date="2020-10-07T09:19:00Z">
        <w:r w:rsidRPr="00464FAF" w:rsidDel="00425475">
          <w:rPr>
            <w:rPrChange w:id="201" w:author="Richard Wingeier (JeffreyM Consulting LLC)" w:date="2020-10-07T09:10:00Z">
              <w:rPr>
                <w:b/>
                <w:bCs/>
              </w:rPr>
            </w:rPrChange>
          </w:rPr>
          <w:delText>usually work with companies with more than 200 workers.</w:delText>
        </w:r>
      </w:del>
    </w:p>
    <w:p w14:paraId="10D1A0CC" w14:textId="77777777" w:rsidR="00897787" w:rsidRPr="00464FAF" w:rsidRDefault="00897787">
      <w:pPr>
        <w:pStyle w:val="Sangra3detindependiente"/>
        <w:spacing w:line="480" w:lineRule="auto"/>
        <w:ind w:firstLine="720"/>
        <w:rPr>
          <w:rPrChange w:id="202" w:author="Richard Wingeier (JeffreyM Consulting LLC)" w:date="2020-10-07T09:10:00Z">
            <w:rPr>
              <w:b/>
              <w:bCs/>
            </w:rPr>
          </w:rPrChange>
        </w:rPr>
        <w:pPrChange w:id="203" w:author="Richard Wingeier (JeffreyM Consulting LLC)" w:date="2020-10-07T09:19:00Z">
          <w:pPr>
            <w:pStyle w:val="Sangra3detindependiente"/>
            <w:spacing w:line="480" w:lineRule="auto"/>
          </w:pPr>
        </w:pPrChange>
      </w:pPr>
      <w:del w:id="204" w:author="Richard Wingeier (JeffreyM Consulting LLC)" w:date="2020-10-07T09:19:00Z">
        <w:r w:rsidRPr="00464FAF" w:rsidDel="00425475">
          <w:rPr>
            <w:rPrChange w:id="205" w:author="Richard Wingeier (JeffreyM Consulting LLC)" w:date="2020-10-07T09:10:00Z">
              <w:rPr>
                <w:b/>
                <w:bCs/>
              </w:rPr>
            </w:rPrChange>
          </w:rPr>
          <w:delText>O</w:delText>
        </w:r>
      </w:del>
      <w:ins w:id="206" w:author="Richard Wingeier (JeffreyM Consulting LLC)" w:date="2020-10-07T09:19:00Z">
        <w:r>
          <w:t>o</w:t>
        </w:r>
      </w:ins>
      <w:r w:rsidRPr="00464FAF">
        <w:rPr>
          <w:rPrChange w:id="207" w:author="Richard Wingeier (JeffreyM Consulting LLC)" w:date="2020-10-07T09:10:00Z">
            <w:rPr>
              <w:b/>
              <w:bCs/>
            </w:rPr>
          </w:rPrChange>
        </w:rPr>
        <w:t xml:space="preserve">ur office </w:t>
      </w:r>
      <w:proofErr w:type="gramStart"/>
      <w:r w:rsidRPr="00464FAF">
        <w:rPr>
          <w:rPrChange w:id="208" w:author="Richard Wingeier (JeffreyM Consulting LLC)" w:date="2020-10-07T09:10:00Z">
            <w:rPr>
              <w:b/>
              <w:bCs/>
            </w:rPr>
          </w:rPrChange>
        </w:rPr>
        <w:t>is located in</w:t>
      </w:r>
      <w:proofErr w:type="gramEnd"/>
      <w:r w:rsidRPr="00464FAF">
        <w:rPr>
          <w:rPrChange w:id="209" w:author="Richard Wingeier (JeffreyM Consulting LLC)" w:date="2020-10-07T09:10:00Z">
            <w:rPr>
              <w:b/>
              <w:bCs/>
            </w:rPr>
          </w:rPrChange>
        </w:rPr>
        <w:t xml:space="preserve"> the Puerto de Sagunto, a town in Valencia.</w:t>
      </w:r>
    </w:p>
    <w:p w14:paraId="55125F37" w14:textId="77777777" w:rsidR="00897787" w:rsidRPr="00BD62FB" w:rsidRDefault="00897787" w:rsidP="00897787">
      <w:pPr>
        <w:pStyle w:val="Sangra3detindependiente"/>
        <w:spacing w:line="480" w:lineRule="auto"/>
        <w:ind w:left="0"/>
        <w:rPr>
          <w:b/>
          <w:bCs/>
        </w:rPr>
      </w:pPr>
    </w:p>
    <w:p w14:paraId="3CDBA828" w14:textId="77777777" w:rsidR="00897787" w:rsidRDefault="00897787" w:rsidP="00897787">
      <w:pPr>
        <w:pStyle w:val="NormalWeb"/>
        <w:spacing w:before="0" w:beforeAutospacing="0" w:after="0" w:afterAutospacing="0"/>
        <w:rPr>
          <w:b/>
          <w:bCs/>
        </w:rPr>
      </w:pPr>
      <w:r w:rsidRPr="00BD62FB">
        <w:rPr>
          <w:b/>
          <w:bCs/>
        </w:rPr>
        <w:t xml:space="preserve">For more information, press only: </w:t>
      </w:r>
    </w:p>
    <w:p w14:paraId="51CEE4F1" w14:textId="328D9759" w:rsidR="00897787" w:rsidRPr="00BD62FB" w:rsidRDefault="00897787" w:rsidP="00897787">
      <w:pPr>
        <w:pStyle w:val="NormalWeb"/>
        <w:spacing w:before="0" w:beforeAutospacing="0" w:after="0" w:afterAutospacing="0"/>
        <w:rPr>
          <w:b/>
          <w:bCs/>
        </w:rPr>
      </w:pPr>
      <w:r>
        <w:rPr>
          <w:b/>
          <w:bCs/>
        </w:rPr>
        <w:t xml:space="preserve">Begoña Chulià, Aleson ITC, +34 962681242, </w:t>
      </w:r>
      <w:r w:rsidR="00AE21BA">
        <w:rPr>
          <w:b/>
          <w:bCs/>
        </w:rPr>
        <w:t>info</w:t>
      </w:r>
      <w:r>
        <w:rPr>
          <w:b/>
          <w:bCs/>
        </w:rPr>
        <w:t>@aleson-itc.com</w:t>
      </w:r>
    </w:p>
    <w:p w14:paraId="0931C64C" w14:textId="77777777" w:rsidR="00897787" w:rsidRPr="00553BD8" w:rsidRDefault="00897787" w:rsidP="00897787">
      <w:pPr>
        <w:rPr>
          <w:rFonts w:ascii="Segoe UI" w:hAnsi="Segoe UI" w:cs="Segoe UI"/>
          <w:sz w:val="22"/>
          <w:szCs w:val="22"/>
        </w:rPr>
      </w:pPr>
    </w:p>
    <w:p w14:paraId="559115CB" w14:textId="77777777" w:rsidR="00897787" w:rsidRDefault="00897787" w:rsidP="00897787"/>
    <w:p w14:paraId="39FDF1D3" w14:textId="77777777" w:rsidR="009A2864" w:rsidRDefault="009A2864"/>
    <w:sectPr w:rsidR="009A286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Richard Wingeier (JeffreyM Consulting LLC)" w:date="2020-10-07T09:05:00Z" w:initials="RW(CL">
    <w:p w14:paraId="5DA5AAF6" w14:textId="77777777" w:rsidR="00897787" w:rsidRDefault="00897787" w:rsidP="00897787">
      <w:pPr>
        <w:pStyle w:val="Textocomentario"/>
      </w:pPr>
      <w:r>
        <w:rPr>
          <w:rStyle w:val="Refdecomentario"/>
        </w:rPr>
        <w:annotationRef/>
      </w:r>
      <w:r>
        <w:t>Added a direct link to the listing.</w:t>
      </w:r>
    </w:p>
  </w:comment>
  <w:comment w:id="108" w:author="Richard Wingeier (JeffreyM Consulting LLC)" w:date="2020-10-07T09:28:00Z" w:initials="RW(CL">
    <w:p w14:paraId="379C8E0A" w14:textId="77777777" w:rsidR="00897787" w:rsidRDefault="00897787" w:rsidP="00897787">
      <w:pPr>
        <w:pStyle w:val="Textocomentario"/>
      </w:pPr>
      <w:r>
        <w:rPr>
          <w:rStyle w:val="Refdecomentario"/>
        </w:rPr>
        <w:annotationRef/>
      </w:r>
      <w:r>
        <w:t>I have edited the provided Aleson ITC quote. Please confirm the edits with Mr. Racionero.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A5AAF6" w15:done="1"/>
  <w15:commentEx w15:paraId="379C8E0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A5AAF6" w16cid:durableId="23280362"/>
  <w16cid:commentId w16cid:paraId="379C8E0A" w16cid:durableId="232808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E51E1"/>
    <w:multiLevelType w:val="hybridMultilevel"/>
    <w:tmpl w:val="DE700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C23618"/>
    <w:multiLevelType w:val="multilevel"/>
    <w:tmpl w:val="F07681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 Wingeier (JeffreyM Consulting LLC)">
    <w15:presenceInfo w15:providerId="None" w15:userId="Richard Wingeier (JeffreyM Consulting LL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87"/>
    <w:rsid w:val="00277463"/>
    <w:rsid w:val="00897787"/>
    <w:rsid w:val="0099501F"/>
    <w:rsid w:val="009A2864"/>
    <w:rsid w:val="00AE21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995D"/>
  <w15:chartTrackingRefBased/>
  <w15:docId w15:val="{BB6FB59A-B996-471A-9226-C09842AF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787"/>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897787"/>
    <w:rPr>
      <w:color w:val="0000FF"/>
      <w:u w:val="single"/>
    </w:rPr>
  </w:style>
  <w:style w:type="character" w:styleId="Refdecomentario">
    <w:name w:val="annotation reference"/>
    <w:uiPriority w:val="99"/>
    <w:semiHidden/>
    <w:rsid w:val="00897787"/>
    <w:rPr>
      <w:sz w:val="16"/>
      <w:szCs w:val="16"/>
    </w:rPr>
  </w:style>
  <w:style w:type="paragraph" w:styleId="Textocomentario">
    <w:name w:val="annotation text"/>
    <w:basedOn w:val="Normal"/>
    <w:link w:val="TextocomentarioCar"/>
    <w:uiPriority w:val="99"/>
    <w:semiHidden/>
    <w:rsid w:val="00897787"/>
    <w:rPr>
      <w:sz w:val="20"/>
      <w:szCs w:val="20"/>
    </w:rPr>
  </w:style>
  <w:style w:type="character" w:customStyle="1" w:styleId="TextocomentarioCar">
    <w:name w:val="Texto comentario Car"/>
    <w:basedOn w:val="Fuentedeprrafopredeter"/>
    <w:link w:val="Textocomentario"/>
    <w:uiPriority w:val="99"/>
    <w:semiHidden/>
    <w:rsid w:val="00897787"/>
    <w:rPr>
      <w:rFonts w:ascii="Times New Roman" w:eastAsia="Times New Roman" w:hAnsi="Times New Roman" w:cs="Times New Roman"/>
      <w:sz w:val="20"/>
      <w:szCs w:val="20"/>
      <w:lang w:val="en-US"/>
    </w:rPr>
  </w:style>
  <w:style w:type="paragraph" w:styleId="NormalWeb">
    <w:name w:val="Normal (Web)"/>
    <w:basedOn w:val="Normal"/>
    <w:uiPriority w:val="99"/>
    <w:rsid w:val="00897787"/>
    <w:pPr>
      <w:spacing w:before="100" w:beforeAutospacing="1" w:after="100" w:afterAutospacing="1"/>
    </w:pPr>
  </w:style>
  <w:style w:type="paragraph" w:styleId="Sangra3detindependiente">
    <w:name w:val="Body Text Indent 3"/>
    <w:basedOn w:val="Normal"/>
    <w:link w:val="Sangra3detindependienteCar"/>
    <w:rsid w:val="00897787"/>
    <w:pPr>
      <w:ind w:left="720"/>
    </w:pPr>
    <w:rPr>
      <w:color w:val="000000"/>
      <w:szCs w:val="20"/>
    </w:rPr>
  </w:style>
  <w:style w:type="character" w:customStyle="1" w:styleId="Sangra3detindependienteCar">
    <w:name w:val="Sangría 3 de t. independiente Car"/>
    <w:basedOn w:val="Fuentedeprrafopredeter"/>
    <w:link w:val="Sangra3detindependiente"/>
    <w:rsid w:val="00897787"/>
    <w:rPr>
      <w:rFonts w:ascii="Times New Roman" w:eastAsia="Times New Roman" w:hAnsi="Times New Roman" w:cs="Times New Roman"/>
      <w:color w:val="000000"/>
      <w:sz w:val="24"/>
      <w:szCs w:val="20"/>
      <w:lang w:val="en-US"/>
    </w:rPr>
  </w:style>
  <w:style w:type="paragraph" w:styleId="Prrafodelista">
    <w:name w:val="List Paragraph"/>
    <w:basedOn w:val="Normal"/>
    <w:uiPriority w:val="34"/>
    <w:qFormat/>
    <w:rsid w:val="00897787"/>
    <w:pPr>
      <w:ind w:left="720"/>
      <w:contextualSpacing/>
    </w:pPr>
  </w:style>
  <w:style w:type="paragraph" w:styleId="Textodeglobo">
    <w:name w:val="Balloon Text"/>
    <w:basedOn w:val="Normal"/>
    <w:link w:val="TextodegloboCar"/>
    <w:uiPriority w:val="99"/>
    <w:semiHidden/>
    <w:unhideWhenUsed/>
    <w:rsid w:val="0089778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7787"/>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D8F2EDFFE3EC0468E3D6E9919F1950E" ma:contentTypeVersion="13" ma:contentTypeDescription="Crear nuevo documento." ma:contentTypeScope="" ma:versionID="0fd8d4ccc45a69af855543bb45606bd5">
  <xsd:schema xmlns:xsd="http://www.w3.org/2001/XMLSchema" xmlns:xs="http://www.w3.org/2001/XMLSchema" xmlns:p="http://schemas.microsoft.com/office/2006/metadata/properties" xmlns:ns3="d568c86f-0b6d-4fc3-8c3a-ee2b425a9ee9" xmlns:ns4="bb2a6306-e616-4f14-93cd-8d726f6a1f17" targetNamespace="http://schemas.microsoft.com/office/2006/metadata/properties" ma:root="true" ma:fieldsID="4a231a1b9085c13261c66f664672d3fe" ns3:_="" ns4:_="">
    <xsd:import namespace="d568c86f-0b6d-4fc3-8c3a-ee2b425a9ee9"/>
    <xsd:import namespace="bb2a6306-e616-4f14-93cd-8d726f6a1f17"/>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68c86f-0b6d-4fc3-8c3a-ee2b425a9ee9" elementFormDefault="qualified">
    <xsd:import namespace="http://schemas.microsoft.com/office/2006/documentManagement/types"/>
    <xsd:import namespace="http://schemas.microsoft.com/office/infopath/2007/PartnerControls"/>
    <xsd:element name="SharedWithDetails" ma:index="8" nillable="true" ma:displayName="Detalles de uso compartido" ma:internalName="SharedWithDetails" ma:readOnly="true">
      <xsd:simpleType>
        <xsd:restriction base="dms:Note">
          <xsd:maxLength value="255"/>
        </xsd:restriction>
      </xsd:simpleType>
    </xsd:element>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2a6306-e616-4f14-93cd-8d726f6a1f1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9F4837-4EB8-4CB8-A588-3FAFD803A2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A68909-512D-4922-8541-1F45E8FCF36E}">
  <ds:schemaRefs>
    <ds:schemaRef ds:uri="http://schemas.microsoft.com/sharepoint/v3/contenttype/forms"/>
  </ds:schemaRefs>
</ds:datastoreItem>
</file>

<file path=customXml/itemProps3.xml><?xml version="1.0" encoding="utf-8"?>
<ds:datastoreItem xmlns:ds="http://schemas.openxmlformats.org/officeDocument/2006/customXml" ds:itemID="{5EFAD06B-38F3-4CC1-BC30-028A702CE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68c86f-0b6d-4fc3-8c3a-ee2b425a9ee9"/>
    <ds:schemaRef ds:uri="bb2a6306-e616-4f14-93cd-8d726f6a1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Begoña Chulià Roselló</dc:creator>
  <cp:keywords/>
  <dc:description/>
  <cp:lastModifiedBy>Begoña Chulià Roselló</cp:lastModifiedBy>
  <cp:revision>5</cp:revision>
  <dcterms:created xsi:type="dcterms:W3CDTF">2020-10-30T11:41:00Z</dcterms:created>
  <dcterms:modified xsi:type="dcterms:W3CDTF">2021-03-10T08:31:00Z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0x0101004D8F2EDFFE3EC0468E3D6E9919F1950E</vt:lpwstr>
  </property>
</Properties>
</file>